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rFonts w:ascii="Times New Roman" w:cs="Times New Roman" w:eastAsia="Times New Roman" w:hAnsi="Times New Roman"/>
        </w:rPr>
      </w:pPr>
      <w:bookmarkStart w:colFirst="0" w:colLast="0" w:name="_heading=h.gjdgxs" w:id="0"/>
      <w:bookmarkEnd w:id="0"/>
      <w:r w:rsidDel="00000000" w:rsidR="00000000" w:rsidRPr="00000000">
        <w:rPr>
          <w:rFonts w:ascii="Arimo" w:cs="Arimo" w:eastAsia="Arimo" w:hAnsi="Arimo"/>
          <w:b w:val="1"/>
          <w:i w:val="0"/>
          <w:u w:val="none"/>
          <w:vertAlign w:val="baseline"/>
          <w:rtl w:val="0"/>
        </w:rPr>
        <w:t xml:space="preserve">Plugin Tutorial for RPG Maker MZ</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rFonts w:ascii="Arimo" w:cs="Arimo" w:eastAsia="Arimo" w:hAnsi="Arimo"/>
          <w:b w:val="1"/>
        </w:rPr>
      </w:pPr>
      <w:r w:rsidDel="00000000" w:rsidR="00000000" w:rsidRPr="00000000">
        <w:rPr>
          <w:rFonts w:ascii="Arimo" w:cs="Arimo" w:eastAsia="Arimo" w:hAnsi="Arimo"/>
          <w:b w:val="1"/>
          <w:rtl w:val="0"/>
        </w:rPr>
        <w:t xml:space="preserve">1.0 Introduction</w:t>
      </w:r>
    </w:p>
    <w:p w:rsidR="00000000" w:rsidDel="00000000" w:rsidP="00000000" w:rsidRDefault="00000000" w:rsidRPr="00000000" w14:paraId="00000004">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1.1 Who is this tutorial for?</w:t>
      </w:r>
    </w:p>
    <w:p w:rsidR="00000000" w:rsidDel="00000000" w:rsidP="00000000" w:rsidRDefault="00000000" w:rsidRPr="00000000" w14:paraId="00000005">
      <w:pPr>
        <w:pageBreakBefore w:val="0"/>
        <w:jc w:val="both"/>
        <w:rPr>
          <w:rFonts w:ascii="Arimo" w:cs="Arimo" w:eastAsia="Arimo" w:hAnsi="Arimo"/>
          <w:b w:val="1"/>
        </w:rPr>
      </w:pPr>
      <w:r w:rsidDel="00000000" w:rsidR="00000000" w:rsidRPr="00000000">
        <w:rPr>
          <w:rFonts w:ascii="Arimo" w:cs="Arimo" w:eastAsia="Arimo" w:hAnsi="Arimo"/>
          <w:b w:val="1"/>
          <w:rtl w:val="0"/>
        </w:rPr>
        <w:t xml:space="preserve">2.0 Guide to Using Plugins</w:t>
      </w:r>
    </w:p>
    <w:p w:rsidR="00000000" w:rsidDel="00000000" w:rsidP="00000000" w:rsidRDefault="00000000" w:rsidRPr="00000000" w14:paraId="00000006">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2.1 What is a Plugin?</w:t>
      </w:r>
    </w:p>
    <w:p w:rsidR="00000000" w:rsidDel="00000000" w:rsidP="00000000" w:rsidRDefault="00000000" w:rsidRPr="00000000" w14:paraId="00000007">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2.2 Installing a Plugin</w:t>
      </w:r>
    </w:p>
    <w:p w:rsidR="00000000" w:rsidDel="00000000" w:rsidP="00000000" w:rsidRDefault="00000000" w:rsidRPr="00000000" w14:paraId="00000008">
      <w:pPr>
        <w:pageBreakBefore w:val="0"/>
        <w:jc w:val="both"/>
        <w:rPr>
          <w:rFonts w:ascii="Arimo" w:cs="Arimo" w:eastAsia="Arimo" w:hAnsi="Arimo"/>
          <w:b w:val="1"/>
        </w:rPr>
      </w:pPr>
      <w:r w:rsidDel="00000000" w:rsidR="00000000" w:rsidRPr="00000000">
        <w:rPr>
          <w:rFonts w:ascii="Arimo" w:cs="Arimo" w:eastAsia="Arimo" w:hAnsi="Arimo"/>
          <w:b w:val="1"/>
          <w:rtl w:val="0"/>
        </w:rPr>
        <w:t xml:space="preserve">3.0 Super Quick JavaScript Tutorial</w:t>
      </w:r>
    </w:p>
    <w:p w:rsidR="00000000" w:rsidDel="00000000" w:rsidP="00000000" w:rsidRDefault="00000000" w:rsidRPr="00000000" w14:paraId="00000009">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3.1 Introduction</w:t>
      </w:r>
    </w:p>
    <w:p w:rsidR="00000000" w:rsidDel="00000000" w:rsidP="00000000" w:rsidRDefault="00000000" w:rsidRPr="00000000" w14:paraId="0000000A">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3.2 Start off by running a script!</w:t>
      </w:r>
    </w:p>
    <w:p w:rsidR="00000000" w:rsidDel="00000000" w:rsidP="00000000" w:rsidRDefault="00000000" w:rsidRPr="00000000" w14:paraId="0000000B">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3.3 Variables</w:t>
      </w:r>
    </w:p>
    <w:p w:rsidR="00000000" w:rsidDel="00000000" w:rsidP="00000000" w:rsidRDefault="00000000" w:rsidRPr="00000000" w14:paraId="0000000C">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3.4 Control Structures: Conditional Branches</w:t>
      </w:r>
    </w:p>
    <w:p w:rsidR="00000000" w:rsidDel="00000000" w:rsidP="00000000" w:rsidRDefault="00000000" w:rsidRPr="00000000" w14:paraId="0000000D">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3.5 Control Structures: Loops</w:t>
      </w:r>
    </w:p>
    <w:p w:rsidR="00000000" w:rsidDel="00000000" w:rsidP="00000000" w:rsidRDefault="00000000" w:rsidRPr="00000000" w14:paraId="0000000E">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3.6 Functions</w:t>
      </w:r>
    </w:p>
    <w:p w:rsidR="00000000" w:rsidDel="00000000" w:rsidP="00000000" w:rsidRDefault="00000000" w:rsidRPr="00000000" w14:paraId="0000000F">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3.7 Using Core Script Functions</w:t>
      </w:r>
    </w:p>
    <w:p w:rsidR="00000000" w:rsidDel="00000000" w:rsidP="00000000" w:rsidRDefault="00000000" w:rsidRPr="00000000" w14:paraId="00000010">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3.8 MDN Web Docs</w:t>
      </w:r>
    </w:p>
    <w:p w:rsidR="00000000" w:rsidDel="00000000" w:rsidP="00000000" w:rsidRDefault="00000000" w:rsidRPr="00000000" w14:paraId="00000011">
      <w:pPr>
        <w:pageBreakBefore w:val="0"/>
        <w:jc w:val="both"/>
        <w:rPr>
          <w:rFonts w:ascii="Arimo" w:cs="Arimo" w:eastAsia="Arimo" w:hAnsi="Arimo"/>
          <w:b w:val="1"/>
        </w:rPr>
      </w:pPr>
      <w:r w:rsidDel="00000000" w:rsidR="00000000" w:rsidRPr="00000000">
        <w:rPr>
          <w:rFonts w:ascii="Arimo" w:cs="Arimo" w:eastAsia="Arimo" w:hAnsi="Arimo"/>
          <w:b w:val="1"/>
          <w:rtl w:val="0"/>
        </w:rPr>
        <w:t xml:space="preserve">4.0 Making a Plugin</w:t>
      </w:r>
    </w:p>
    <w:p w:rsidR="00000000" w:rsidDel="00000000" w:rsidP="00000000" w:rsidRDefault="00000000" w:rsidRPr="00000000" w14:paraId="00000012">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4.1 Preparations Conducted Before Making a Plugin</w:t>
      </w:r>
    </w:p>
    <w:p w:rsidR="00000000" w:rsidDel="00000000" w:rsidP="00000000" w:rsidRDefault="00000000" w:rsidRPr="00000000" w14:paraId="00000013">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4.2 Deciphering an Official Plugin</w:t>
      </w:r>
    </w:p>
    <w:p w:rsidR="00000000" w:rsidDel="00000000" w:rsidP="00000000" w:rsidRDefault="00000000" w:rsidRPr="00000000" w14:paraId="00000014">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4.3 Explanation about Annotations</w:t>
      </w:r>
    </w:p>
    <w:p w:rsidR="00000000" w:rsidDel="00000000" w:rsidP="00000000" w:rsidRDefault="00000000" w:rsidRPr="00000000" w14:paraId="00000015">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4.4 Points to Consider When Making an Asset Public</w:t>
      </w:r>
    </w:p>
    <w:p w:rsidR="00000000" w:rsidDel="00000000" w:rsidP="00000000" w:rsidRDefault="00000000" w:rsidRPr="00000000" w14:paraId="0000001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17">
      <w:pPr>
        <w:pStyle w:val="Heading1"/>
        <w:pageBreakBefore w:val="0"/>
        <w:jc w:val="both"/>
        <w:rPr>
          <w:rFonts w:ascii="Arimo" w:cs="Arimo" w:eastAsia="Arimo" w:hAnsi="Arimo"/>
          <w:b w:val="1"/>
        </w:rPr>
      </w:pPr>
      <w:bookmarkStart w:colFirst="0" w:colLast="0" w:name="_heading=h.40d0avpl56rq" w:id="1"/>
      <w:bookmarkEnd w:id="1"/>
      <w:r w:rsidDel="00000000" w:rsidR="00000000" w:rsidRPr="00000000">
        <w:rPr>
          <w:rFonts w:ascii="Arimo" w:cs="Arimo" w:eastAsia="Arimo" w:hAnsi="Arimo"/>
          <w:b w:val="1"/>
          <w:rtl w:val="0"/>
        </w:rPr>
        <w:t xml:space="preserve">1.0 </w:t>
      </w:r>
      <w:r w:rsidDel="00000000" w:rsidR="00000000" w:rsidRPr="00000000">
        <w:rPr>
          <w:rFonts w:ascii="Arimo" w:cs="Arimo" w:eastAsia="Arimo" w:hAnsi="Arimo"/>
          <w:b w:val="1"/>
          <w:i w:val="0"/>
          <w:u w:val="none"/>
          <w:vertAlign w:val="baseline"/>
          <w:rtl w:val="0"/>
        </w:rPr>
        <w:t xml:space="preserve">Introduction</w:t>
      </w:r>
      <w:r w:rsidDel="00000000" w:rsidR="00000000" w:rsidRPr="00000000">
        <w:rPr>
          <w:rtl w:val="0"/>
        </w:rPr>
      </w:r>
    </w:p>
    <w:p w:rsidR="00000000" w:rsidDel="00000000" w:rsidP="00000000" w:rsidRDefault="00000000" w:rsidRPr="00000000" w14:paraId="00000018">
      <w:pPr>
        <w:pStyle w:val="Heading2"/>
        <w:pageBreakBefore w:val="0"/>
        <w:jc w:val="both"/>
        <w:rPr>
          <w:rFonts w:ascii="Arimo" w:cs="Arimo" w:eastAsia="Arimo" w:hAnsi="Arimo"/>
          <w:b w:val="1"/>
        </w:rPr>
      </w:pPr>
      <w:bookmarkStart w:colFirst="0" w:colLast="0" w:name="_heading=h.1fob9te" w:id="2"/>
      <w:bookmarkEnd w:id="2"/>
      <w:r w:rsidDel="00000000" w:rsidR="00000000" w:rsidRPr="00000000">
        <w:rPr>
          <w:rFonts w:ascii="Arimo" w:cs="Arimo" w:eastAsia="Arimo" w:hAnsi="Arimo"/>
          <w:b w:val="1"/>
          <w:rtl w:val="0"/>
        </w:rPr>
        <w:t xml:space="preserve">1.1 Who is this tutorial for?</w:t>
      </w:r>
    </w:p>
    <w:p w:rsidR="00000000" w:rsidDel="00000000" w:rsidP="00000000" w:rsidRDefault="00000000" w:rsidRPr="00000000" w14:paraId="00000019">
      <w:pPr>
        <w:pageBreakBefore w:val="0"/>
        <w:jc w:val="both"/>
        <w:rPr>
          <w:rFonts w:ascii="Arimo" w:cs="Arimo" w:eastAsia="Arimo" w:hAnsi="Arimo"/>
          <w:i w:val="0"/>
          <w:u w:val="none"/>
          <w:vertAlign w:val="baseline"/>
        </w:rPr>
      </w:pPr>
      <w:sdt>
        <w:sdtPr>
          <w:tag w:val="goog_rdk_0"/>
        </w:sdtPr>
        <w:sdtContent>
          <w:r w:rsidDel="00000000" w:rsidR="00000000" w:rsidRPr="00000000">
            <w:rPr>
              <w:rFonts w:ascii="Arial Unicode MS" w:cs="Arial Unicode MS" w:eastAsia="Arial Unicode MS" w:hAnsi="Arial Unicode MS"/>
              <w:i w:val="0"/>
              <w:u w:val="none"/>
              <w:vertAlign w:val="baseline"/>
              <w:rtl w:val="0"/>
            </w:rPr>
            <w:t xml:space="preserve">　The aim of this tutorial is to assist users in utilizing and developing scripts and plugins</w:t>
          </w:r>
        </w:sdtContent>
      </w:sdt>
      <w:r w:rsidDel="00000000" w:rsidR="00000000" w:rsidRPr="00000000">
        <w:rPr>
          <w:rFonts w:ascii="Arimo" w:cs="Arimo" w:eastAsia="Arimo" w:hAnsi="Arimo"/>
          <w:rtl w:val="0"/>
        </w:rPr>
        <w:t xml:space="preserve">. These</w:t>
      </w:r>
      <w:r w:rsidDel="00000000" w:rsidR="00000000" w:rsidRPr="00000000">
        <w:rPr>
          <w:rFonts w:ascii="Arimo" w:cs="Arimo" w:eastAsia="Arimo" w:hAnsi="Arimo"/>
          <w:i w:val="0"/>
          <w:u w:val="none"/>
          <w:vertAlign w:val="baseline"/>
          <w:rtl w:val="0"/>
        </w:rPr>
        <w:t xml:space="preserve"> elements are essential for achieving advanced and efficient game development using RPG Maker MZ (abbreviated hereafter as "MZ").</w:t>
      </w:r>
    </w:p>
    <w:p w:rsidR="00000000" w:rsidDel="00000000" w:rsidP="00000000" w:rsidRDefault="00000000" w:rsidRPr="00000000" w14:paraId="0000001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1B">
      <w:pPr>
        <w:pageBreakBefore w:val="0"/>
        <w:jc w:val="both"/>
        <w:rPr>
          <w:rFonts w:ascii="Arimo" w:cs="Arimo" w:eastAsia="Arimo" w:hAnsi="Arimo"/>
        </w:rPr>
      </w:pPr>
      <w:sdt>
        <w:sdtPr>
          <w:tag w:val="goog_rdk_1"/>
        </w:sdtPr>
        <w:sdtContent>
          <w:r w:rsidDel="00000000" w:rsidR="00000000" w:rsidRPr="00000000">
            <w:rPr>
              <w:rFonts w:ascii="Arial Unicode MS" w:cs="Arial Unicode MS" w:eastAsia="Arial Unicode MS" w:hAnsi="Arial Unicode MS"/>
              <w:i w:val="0"/>
              <w:u w:val="none"/>
              <w:vertAlign w:val="baseline"/>
              <w:rtl w:val="0"/>
            </w:rPr>
            <w:t xml:space="preserve">　It is intended for users with a grasp and understanding of both the general flow of game production and the basic functions of either MZ or a previous PC version of RPG Maker.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only provide a minimal level of explanation concerning JavaScript knowledge and </w:t>
      </w:r>
      <w:r w:rsidDel="00000000" w:rsidR="00000000" w:rsidRPr="00000000">
        <w:rPr>
          <w:rFonts w:ascii="Arimo" w:cs="Arimo" w:eastAsia="Arimo" w:hAnsi="Arimo"/>
          <w:rtl w:val="0"/>
        </w:rPr>
        <w:t xml:space="preserve">syntax</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1C">
      <w:pPr>
        <w:pStyle w:val="Heading1"/>
        <w:pageBreakBefore w:val="0"/>
        <w:jc w:val="both"/>
        <w:rPr>
          <w:rFonts w:ascii="Arimo" w:cs="Arimo" w:eastAsia="Arimo" w:hAnsi="Arimo"/>
          <w:b w:val="1"/>
        </w:rPr>
      </w:pPr>
      <w:bookmarkStart w:colFirst="0" w:colLast="0" w:name="_heading=h.3znysh7" w:id="3"/>
      <w:bookmarkEnd w:id="3"/>
      <w:r w:rsidDel="00000000" w:rsidR="00000000" w:rsidRPr="00000000">
        <w:rPr>
          <w:rFonts w:ascii="Arimo" w:cs="Arimo" w:eastAsia="Arimo" w:hAnsi="Arimo"/>
          <w:b w:val="1"/>
          <w:rtl w:val="0"/>
        </w:rPr>
        <w:t xml:space="preserve">2.0 </w:t>
      </w:r>
      <w:r w:rsidDel="00000000" w:rsidR="00000000" w:rsidRPr="00000000">
        <w:rPr>
          <w:rFonts w:ascii="Arimo" w:cs="Arimo" w:eastAsia="Arimo" w:hAnsi="Arimo"/>
          <w:b w:val="1"/>
          <w:i w:val="0"/>
          <w:u w:val="none"/>
          <w:vertAlign w:val="baseline"/>
          <w:rtl w:val="0"/>
        </w:rPr>
        <w:t xml:space="preserve">Guide to Using Plugins</w:t>
      </w:r>
      <w:r w:rsidDel="00000000" w:rsidR="00000000" w:rsidRPr="00000000">
        <w:rPr>
          <w:rtl w:val="0"/>
        </w:rPr>
      </w:r>
    </w:p>
    <w:p w:rsidR="00000000" w:rsidDel="00000000" w:rsidP="00000000" w:rsidRDefault="00000000" w:rsidRPr="00000000" w14:paraId="0000001D">
      <w:pPr>
        <w:pStyle w:val="Heading2"/>
        <w:pageBreakBefore w:val="0"/>
        <w:jc w:val="both"/>
        <w:rPr>
          <w:rFonts w:ascii="Arimo" w:cs="Arimo" w:eastAsia="Arimo" w:hAnsi="Arimo"/>
          <w:b w:val="1"/>
        </w:rPr>
      </w:pPr>
      <w:bookmarkStart w:colFirst="0" w:colLast="0" w:name="_heading=h.2et92p0" w:id="4"/>
      <w:bookmarkEnd w:id="4"/>
      <w:r w:rsidDel="00000000" w:rsidR="00000000" w:rsidRPr="00000000">
        <w:rPr>
          <w:rFonts w:ascii="Arimo" w:cs="Arimo" w:eastAsia="Arimo" w:hAnsi="Arimo"/>
          <w:b w:val="1"/>
          <w:rtl w:val="0"/>
        </w:rPr>
        <w:t xml:space="preserve">2.1 </w:t>
      </w:r>
      <w:r w:rsidDel="00000000" w:rsidR="00000000" w:rsidRPr="00000000">
        <w:rPr>
          <w:rFonts w:ascii="Arimo" w:cs="Arimo" w:eastAsia="Arimo" w:hAnsi="Arimo"/>
          <w:b w:val="1"/>
          <w:i w:val="0"/>
          <w:u w:val="none"/>
          <w:vertAlign w:val="baseline"/>
          <w:rtl w:val="0"/>
        </w:rPr>
        <w:t xml:space="preserve">What is a </w:t>
      </w:r>
      <w:r w:rsidDel="00000000" w:rsidR="00000000" w:rsidRPr="00000000">
        <w:rPr>
          <w:rFonts w:ascii="Arimo" w:cs="Arimo" w:eastAsia="Arimo" w:hAnsi="Arimo"/>
          <w:b w:val="1"/>
          <w:rtl w:val="0"/>
        </w:rPr>
        <w:t xml:space="preserve">P</w:t>
      </w:r>
      <w:r w:rsidDel="00000000" w:rsidR="00000000" w:rsidRPr="00000000">
        <w:rPr>
          <w:rFonts w:ascii="Arimo" w:cs="Arimo" w:eastAsia="Arimo" w:hAnsi="Arimo"/>
          <w:b w:val="1"/>
          <w:i w:val="0"/>
          <w:u w:val="none"/>
          <w:vertAlign w:val="baseline"/>
          <w:rtl w:val="0"/>
        </w:rPr>
        <w:t xml:space="preserve">lugin?</w:t>
      </w:r>
      <w:r w:rsidDel="00000000" w:rsidR="00000000" w:rsidRPr="00000000">
        <w:rPr>
          <w:rtl w:val="0"/>
        </w:rPr>
      </w:r>
    </w:p>
    <w:p w:rsidR="00000000" w:rsidDel="00000000" w:rsidP="00000000" w:rsidRDefault="00000000" w:rsidRPr="00000000" w14:paraId="0000001E">
      <w:pPr>
        <w:pageBreakBefore w:val="0"/>
        <w:jc w:val="both"/>
        <w:rPr>
          <w:rFonts w:ascii="Arimo" w:cs="Arimo" w:eastAsia="Arimo" w:hAnsi="Arimo"/>
          <w:i w:val="0"/>
          <w:u w:val="none"/>
          <w:vertAlign w:val="baseline"/>
        </w:rPr>
      </w:pPr>
      <w:sdt>
        <w:sdtPr>
          <w:tag w:val="goog_rdk_2"/>
        </w:sdtPr>
        <w:sdtContent>
          <w:r w:rsidDel="00000000" w:rsidR="00000000" w:rsidRPr="00000000">
            <w:rPr>
              <w:rFonts w:ascii="Arial Unicode MS" w:cs="Arial Unicode MS" w:eastAsia="Arial Unicode MS" w:hAnsi="Arial Unicode MS"/>
              <w:i w:val="0"/>
              <w:u w:val="none"/>
              <w:vertAlign w:val="baseline"/>
              <w:rtl w:val="0"/>
            </w:rPr>
            <w:t xml:space="preserve">　When using MZ, the term "plugin" refers to an additional program file that allows you to change a game's specifications and operations from the most basic level. </w:t>
          </w:r>
        </w:sdtContent>
      </w:sdt>
      <w:r w:rsidDel="00000000" w:rsidR="00000000" w:rsidRPr="00000000">
        <w:rPr>
          <w:rFonts w:ascii="Arimo" w:cs="Arimo" w:eastAsia="Arimo" w:hAnsi="Arimo"/>
          <w:rtl w:val="0"/>
        </w:rPr>
        <w:t xml:space="preserve">I</w:t>
      </w:r>
      <w:r w:rsidDel="00000000" w:rsidR="00000000" w:rsidRPr="00000000">
        <w:rPr>
          <w:rFonts w:ascii="Arimo" w:cs="Arimo" w:eastAsia="Arimo" w:hAnsi="Arimo"/>
          <w:i w:val="0"/>
          <w:u w:val="none"/>
          <w:vertAlign w:val="baseline"/>
          <w:rtl w:val="0"/>
        </w:rPr>
        <w:t xml:space="preserve">t uses a JavaScript text file (abbreviated hereafter as "JS file"). </w:t>
      </w:r>
    </w:p>
    <w:p w:rsidR="00000000" w:rsidDel="00000000" w:rsidP="00000000" w:rsidRDefault="00000000" w:rsidRPr="00000000" w14:paraId="0000001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0">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MZ is composed of a number of JS files collectively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core scripts. By supplementing and changing the contents of these core scripts using plugins, you can change MZ's game specifications in all kinds of ways</w:t>
      </w:r>
      <w:r w:rsidDel="00000000" w:rsidR="00000000" w:rsidRPr="00000000">
        <w:rPr>
          <w:rFonts w:ascii="Arimo" w:cs="Arimo" w:eastAsia="Arimo" w:hAnsi="Arimo"/>
          <w:rtl w:val="0"/>
        </w:rPr>
        <w:t xml:space="preserve">, such as moving window positions or even adding entirely new menu options.</w:t>
      </w:r>
    </w:p>
    <w:p w:rsidR="00000000" w:rsidDel="00000000" w:rsidP="00000000" w:rsidRDefault="00000000" w:rsidRPr="00000000" w14:paraId="00000021">
      <w:pPr>
        <w:pStyle w:val="Heading2"/>
        <w:pageBreakBefore w:val="0"/>
        <w:jc w:val="both"/>
        <w:rPr>
          <w:rFonts w:ascii="Arimo" w:cs="Arimo" w:eastAsia="Arimo" w:hAnsi="Arimo"/>
          <w:b w:val="1"/>
        </w:rPr>
      </w:pPr>
      <w:bookmarkStart w:colFirst="0" w:colLast="0" w:name="_heading=h.tyjcwt" w:id="5"/>
      <w:bookmarkEnd w:id="5"/>
      <w:r w:rsidDel="00000000" w:rsidR="00000000" w:rsidRPr="00000000">
        <w:rPr>
          <w:rFonts w:ascii="Arimo" w:cs="Arimo" w:eastAsia="Arimo" w:hAnsi="Arimo"/>
          <w:b w:val="1"/>
          <w:rtl w:val="0"/>
        </w:rPr>
        <w:t xml:space="preserve">2.2 </w:t>
      </w:r>
      <w:r w:rsidDel="00000000" w:rsidR="00000000" w:rsidRPr="00000000">
        <w:rPr>
          <w:rFonts w:ascii="Arimo" w:cs="Arimo" w:eastAsia="Arimo" w:hAnsi="Arimo"/>
          <w:b w:val="1"/>
          <w:i w:val="0"/>
          <w:u w:val="none"/>
          <w:vertAlign w:val="baseline"/>
          <w:rtl w:val="0"/>
        </w:rPr>
        <w:t xml:space="preserve">Installing a Plugin</w:t>
      </w:r>
      <w:r w:rsidDel="00000000" w:rsidR="00000000" w:rsidRPr="00000000">
        <w:rPr>
          <w:rtl w:val="0"/>
        </w:rPr>
      </w:r>
    </w:p>
    <w:p w:rsidR="00000000" w:rsidDel="00000000" w:rsidP="00000000" w:rsidRDefault="00000000" w:rsidRPr="00000000" w14:paraId="00000022">
      <w:pPr>
        <w:pStyle w:val="Heading3"/>
        <w:pageBreakBefore w:val="0"/>
        <w:jc w:val="both"/>
        <w:rPr>
          <w:rFonts w:ascii="Arimo" w:cs="Arimo" w:eastAsia="Arimo" w:hAnsi="Arimo"/>
          <w:b w:val="1"/>
        </w:rPr>
      </w:pPr>
      <w:bookmarkStart w:colFirst="0" w:colLast="0" w:name="_heading=h.3dy6vkm" w:id="6"/>
      <w:bookmarkEnd w:id="6"/>
      <w:r w:rsidDel="00000000" w:rsidR="00000000" w:rsidRPr="00000000">
        <w:rPr>
          <w:rFonts w:ascii="Arimo" w:cs="Arimo" w:eastAsia="Arimo" w:hAnsi="Arimo"/>
          <w:b w:val="1"/>
          <w:i w:val="0"/>
          <w:u w:val="none"/>
          <w:vertAlign w:val="baseline"/>
          <w:rtl w:val="0"/>
        </w:rPr>
        <w:t xml:space="preserve">What to prepare:</w:t>
      </w:r>
      <w:r w:rsidDel="00000000" w:rsidR="00000000" w:rsidRPr="00000000">
        <w:rPr>
          <w:rtl w:val="0"/>
        </w:rPr>
      </w:r>
    </w:p>
    <w:p w:rsidR="00000000" w:rsidDel="00000000" w:rsidP="00000000" w:rsidRDefault="00000000" w:rsidRPr="00000000" w14:paraId="00000023">
      <w:pPr>
        <w:pageBreakBefore w:val="0"/>
        <w:numPr>
          <w:ilvl w:val="0"/>
          <w:numId w:val="10"/>
        </w:numPr>
        <w:ind w:left="720" w:hanging="360"/>
        <w:jc w:val="both"/>
        <w:rPr>
          <w:rFonts w:ascii="Arimo" w:cs="Arimo" w:eastAsia="Arimo" w:hAnsi="Arimo"/>
        </w:rPr>
      </w:pPr>
      <w:r w:rsidDel="00000000" w:rsidR="00000000" w:rsidRPr="00000000">
        <w:rPr>
          <w:rFonts w:ascii="Arimo" w:cs="Arimo" w:eastAsia="Arimo" w:hAnsi="Arimo"/>
          <w:rtl w:val="0"/>
        </w:rPr>
        <w:t xml:space="preserve">An IDE (for example, Visual Studio Code, Atom, Notepad++, etc.)</w:t>
      </w:r>
      <w:r w:rsidDel="00000000" w:rsidR="00000000" w:rsidRPr="00000000">
        <w:rPr>
          <w:rtl w:val="0"/>
        </w:rPr>
      </w:r>
    </w:p>
    <w:p w:rsidR="00000000" w:rsidDel="00000000" w:rsidP="00000000" w:rsidRDefault="00000000" w:rsidRPr="00000000" w14:paraId="00000024">
      <w:pPr>
        <w:pageBreakBefore w:val="0"/>
        <w:numPr>
          <w:ilvl w:val="0"/>
          <w:numId w:val="10"/>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Web browser (Google Chrome or other browser used for viewing the internet)</w:t>
      </w:r>
      <w:r w:rsidDel="00000000" w:rsidR="00000000" w:rsidRPr="00000000">
        <w:rPr>
          <w:rtl w:val="0"/>
        </w:rPr>
      </w:r>
    </w:p>
    <w:p w:rsidR="00000000" w:rsidDel="00000000" w:rsidP="00000000" w:rsidRDefault="00000000" w:rsidRPr="00000000" w14:paraId="00000025">
      <w:pPr>
        <w:pStyle w:val="Heading3"/>
        <w:pageBreakBefore w:val="0"/>
        <w:jc w:val="both"/>
        <w:rPr>
          <w:rFonts w:ascii="Arimo" w:cs="Arimo" w:eastAsia="Arimo" w:hAnsi="Arimo"/>
          <w:b w:val="1"/>
        </w:rPr>
      </w:pPr>
      <w:bookmarkStart w:colFirst="0" w:colLast="0" w:name="_heading=h.1t3h5sf" w:id="7"/>
      <w:bookmarkEnd w:id="7"/>
      <w:r w:rsidDel="00000000" w:rsidR="00000000" w:rsidRPr="00000000">
        <w:rPr>
          <w:rFonts w:ascii="Arimo" w:cs="Arimo" w:eastAsia="Arimo" w:hAnsi="Arimo"/>
          <w:b w:val="1"/>
          <w:i w:val="0"/>
          <w:u w:val="none"/>
          <w:vertAlign w:val="baseline"/>
          <w:rtl w:val="0"/>
        </w:rPr>
        <w:t xml:space="preserve">Downloading a Plugin</w:t>
      </w:r>
      <w:r w:rsidDel="00000000" w:rsidR="00000000" w:rsidRPr="00000000">
        <w:rPr>
          <w:rtl w:val="0"/>
        </w:rPr>
      </w:r>
    </w:p>
    <w:p w:rsidR="00000000" w:rsidDel="00000000" w:rsidP="00000000" w:rsidRDefault="00000000" w:rsidRPr="00000000" w14:paraId="00000026">
      <w:pPr>
        <w:pageBreakBefore w:val="0"/>
        <w:jc w:val="both"/>
        <w:rPr>
          <w:rFonts w:ascii="Arimo" w:cs="Arimo" w:eastAsia="Arimo" w:hAnsi="Arimo"/>
        </w:rPr>
      </w:pPr>
      <w:sdt>
        <w:sdtPr>
          <w:tag w:val="goog_rdk_3"/>
        </w:sdtPr>
        <w:sdtContent>
          <w:r w:rsidDel="00000000" w:rsidR="00000000" w:rsidRPr="00000000">
            <w:rPr>
              <w:rFonts w:ascii="Arial Unicode MS" w:cs="Arial Unicode MS" w:eastAsia="Arial Unicode MS" w:hAnsi="Arial Unicode MS"/>
              <w:i w:val="0"/>
              <w:u w:val="none"/>
              <w:vertAlign w:val="baseline"/>
              <w:rtl w:val="0"/>
            </w:rPr>
            <w:t xml:space="preserve">　Plugins range from files provided officially to those provided and sold by individuals. First, begin by acquiring the JS file in question.</w:t>
          </w:r>
        </w:sdtContent>
      </w:sdt>
      <w:r w:rsidDel="00000000" w:rsidR="00000000" w:rsidRPr="00000000">
        <w:rPr>
          <w:rtl w:val="0"/>
        </w:rPr>
      </w:r>
    </w:p>
    <w:p w:rsidR="00000000" w:rsidDel="00000000" w:rsidP="00000000" w:rsidRDefault="00000000" w:rsidRPr="00000000" w14:paraId="0000002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8">
      <w:pPr>
        <w:pageBreakBefore w:val="0"/>
        <w:jc w:val="both"/>
        <w:rPr>
          <w:rFonts w:ascii="Arimo" w:cs="Arimo" w:eastAsia="Arimo" w:hAnsi="Arimo"/>
        </w:rPr>
      </w:pPr>
      <w:sdt>
        <w:sdtPr>
          <w:tag w:val="goog_rdk_4"/>
        </w:sdtPr>
        <w:sdtContent>
          <w:r w:rsidDel="00000000" w:rsidR="00000000" w:rsidRPr="00000000">
            <w:rPr>
              <w:rFonts w:ascii="Arial Unicode MS" w:cs="Arial Unicode MS" w:eastAsia="Arial Unicode MS" w:hAnsi="Arial Unicode MS"/>
              <w:i w:val="0"/>
              <w:u w:val="none"/>
              <w:vertAlign w:val="baseline"/>
              <w:rtl w:val="0"/>
            </w:rPr>
            <w:t xml:space="preserve">　When obtaining a JS file over the internet, download it according to the standard methods specific to your browser. Do not change the filename unless provided with spe</w:t>
          </w:r>
        </w:sdtContent>
      </w:sdt>
      <w:r w:rsidDel="00000000" w:rsidR="00000000" w:rsidRPr="00000000">
        <w:rPr>
          <w:rFonts w:ascii="Arimo" w:cs="Arimo" w:eastAsia="Arimo" w:hAnsi="Arimo"/>
          <w:rtl w:val="0"/>
        </w:rPr>
        <w:t xml:space="preserve">cific</w:t>
      </w:r>
      <w:r w:rsidDel="00000000" w:rsidR="00000000" w:rsidRPr="00000000">
        <w:rPr>
          <w:rFonts w:ascii="Arimo" w:cs="Arimo" w:eastAsia="Arimo" w:hAnsi="Arimo"/>
          <w:i w:val="0"/>
          <w:u w:val="none"/>
          <w:vertAlign w:val="baseline"/>
          <w:rtl w:val="0"/>
        </w:rPr>
        <w:t xml:space="preserve"> instructions to do so.</w:t>
      </w:r>
      <w:r w:rsidDel="00000000" w:rsidR="00000000" w:rsidRPr="00000000">
        <w:rPr>
          <w:rtl w:val="0"/>
        </w:rPr>
      </w:r>
    </w:p>
    <w:p w:rsidR="00000000" w:rsidDel="00000000" w:rsidP="00000000" w:rsidRDefault="00000000" w:rsidRPr="00000000" w14:paraId="0000002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A">
      <w:pPr>
        <w:pageBreakBefore w:val="0"/>
        <w:jc w:val="both"/>
        <w:rPr>
          <w:rFonts w:ascii="Arimo" w:cs="Arimo" w:eastAsia="Arimo" w:hAnsi="Arimo"/>
        </w:rPr>
      </w:pPr>
      <w:sdt>
        <w:sdtPr>
          <w:tag w:val="goog_rdk_5"/>
        </w:sdtPr>
        <w:sdtContent>
          <w:r w:rsidDel="00000000" w:rsidR="00000000" w:rsidRPr="00000000">
            <w:rPr>
              <w:rFonts w:ascii="Arial Unicode MS" w:cs="Arial Unicode MS" w:eastAsia="Arial Unicode MS" w:hAnsi="Arial Unicode MS"/>
              <w:i w:val="0"/>
              <w:u w:val="none"/>
              <w:vertAlign w:val="baseline"/>
              <w:rtl w:val="0"/>
            </w:rPr>
            <w:t xml:space="preserve">　The specific distribution method will depend on the creator. These various methods include placement on a service such as Dropbox, compression, or distribution through GitHub or as an individual JS file or sample project.</w:t>
          </w:r>
        </w:sdtContent>
      </w:sdt>
      <w:r w:rsidDel="00000000" w:rsidR="00000000" w:rsidRPr="00000000">
        <w:rPr>
          <w:rtl w:val="0"/>
        </w:rPr>
      </w:r>
    </w:p>
    <w:p w:rsidR="00000000" w:rsidDel="00000000" w:rsidP="00000000" w:rsidRDefault="00000000" w:rsidRPr="00000000" w14:paraId="0000002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C">
      <w:pPr>
        <w:pageBreakBefore w:val="0"/>
        <w:jc w:val="both"/>
        <w:rPr>
          <w:rFonts w:ascii="Arimo" w:cs="Arimo" w:eastAsia="Arimo" w:hAnsi="Arimo"/>
        </w:rPr>
      </w:pPr>
      <w:sdt>
        <w:sdtPr>
          <w:tag w:val="goog_rdk_6"/>
        </w:sdtPr>
        <w:sdtContent>
          <w:r w:rsidDel="00000000" w:rsidR="00000000" w:rsidRPr="00000000">
            <w:rPr>
              <w:rFonts w:ascii="Arial Unicode MS" w:cs="Arial Unicode MS" w:eastAsia="Arial Unicode MS" w:hAnsi="Arial Unicode MS"/>
              <w:i w:val="0"/>
              <w:u w:val="none"/>
              <w:vertAlign w:val="baseline"/>
              <w:rtl w:val="0"/>
            </w:rPr>
            <w:t xml:space="preserve">　Try opening the file you downloaded using a text editor. If the text appears in a garbled state, the file may not have downloaded properly.</w:t>
          </w:r>
        </w:sdtContent>
      </w:sdt>
      <w:r w:rsidDel="00000000" w:rsidR="00000000" w:rsidRPr="00000000">
        <w:rPr>
          <w:rtl w:val="0"/>
        </w:rPr>
      </w:r>
    </w:p>
    <w:p w:rsidR="00000000" w:rsidDel="00000000" w:rsidP="00000000" w:rsidRDefault="00000000" w:rsidRPr="00000000" w14:paraId="0000002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E">
      <w:pPr>
        <w:pStyle w:val="Heading3"/>
        <w:pageBreakBefore w:val="0"/>
        <w:jc w:val="both"/>
        <w:rPr>
          <w:rFonts w:ascii="Arimo" w:cs="Arimo" w:eastAsia="Arimo" w:hAnsi="Arimo"/>
          <w:b w:val="1"/>
        </w:rPr>
      </w:pPr>
      <w:bookmarkStart w:colFirst="0" w:colLast="0" w:name="_heading=h.4d34og8" w:id="8"/>
      <w:bookmarkEnd w:id="8"/>
      <w:sdt>
        <w:sdtPr>
          <w:tag w:val="goog_rdk_7"/>
        </w:sdtPr>
        <w:sdtContent>
          <w:r w:rsidDel="00000000" w:rsidR="00000000" w:rsidRPr="00000000">
            <w:rPr>
              <w:rFonts w:ascii="Arial Unicode MS" w:cs="Arial Unicode MS" w:eastAsia="Arial Unicode MS" w:hAnsi="Arial Unicode MS"/>
              <w:b w:val="1"/>
              <w:i w:val="0"/>
              <w:u w:val="none"/>
              <w:vertAlign w:val="baseline"/>
              <w:rtl w:val="0"/>
            </w:rPr>
            <w:t xml:space="preserve">Checking the License (Terms of Use)　</w:t>
          </w:r>
        </w:sdtContent>
      </w:sdt>
      <w:r w:rsidDel="00000000" w:rsidR="00000000" w:rsidRPr="00000000">
        <w:rPr>
          <w:rtl w:val="0"/>
        </w:rPr>
      </w:r>
    </w:p>
    <w:p w:rsidR="00000000" w:rsidDel="00000000" w:rsidP="00000000" w:rsidRDefault="00000000" w:rsidRPr="00000000" w14:paraId="0000002F">
      <w:pPr>
        <w:pageBreakBefore w:val="0"/>
        <w:jc w:val="both"/>
        <w:rPr>
          <w:rFonts w:ascii="Arimo" w:cs="Arimo" w:eastAsia="Arimo" w:hAnsi="Arimo"/>
        </w:rPr>
      </w:pPr>
      <w:sdt>
        <w:sdtPr>
          <w:tag w:val="goog_rdk_8"/>
        </w:sdtPr>
        <w:sdtContent>
          <w:r w:rsidDel="00000000" w:rsidR="00000000" w:rsidRPr="00000000">
            <w:rPr>
              <w:rFonts w:ascii="Arial Unicode MS" w:cs="Arial Unicode MS" w:eastAsia="Arial Unicode MS" w:hAnsi="Arial Unicode MS"/>
              <w:i w:val="0"/>
              <w:u w:val="none"/>
              <w:vertAlign w:val="baseline"/>
              <w:rtl w:val="0"/>
            </w:rPr>
            <w:t xml:space="preserve">　Before you start to use a plugin, check the license and terms of use. In many cases, this information is written on the distributor's website, within the JS file or an accompanying ReadMe file. Most licenses clarify the actions that are either permitted or forbidden.</w:t>
          </w:r>
        </w:sdtContent>
      </w:sdt>
      <w:r w:rsidDel="00000000" w:rsidR="00000000" w:rsidRPr="00000000">
        <w:rPr>
          <w:rtl w:val="0"/>
        </w:rPr>
      </w:r>
    </w:p>
    <w:p w:rsidR="00000000" w:rsidDel="00000000" w:rsidP="00000000" w:rsidRDefault="00000000" w:rsidRPr="00000000" w14:paraId="00000030">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Viewing the Plugin Manager Screen</w:t>
      </w:r>
      <w:r w:rsidDel="00000000" w:rsidR="00000000" w:rsidRPr="00000000">
        <w:rPr>
          <w:rtl w:val="0"/>
        </w:rPr>
      </w:r>
    </w:p>
    <w:p w:rsidR="00000000" w:rsidDel="00000000" w:rsidP="00000000" w:rsidRDefault="00000000" w:rsidRPr="00000000" w14:paraId="00000031">
      <w:pPr>
        <w:pageBreakBefore w:val="0"/>
        <w:jc w:val="both"/>
        <w:rPr>
          <w:rFonts w:ascii="Arimo" w:cs="Arimo" w:eastAsia="Arimo" w:hAnsi="Arimo"/>
        </w:rPr>
      </w:pPr>
      <w:sdt>
        <w:sdtPr>
          <w:tag w:val="goog_rdk_9"/>
        </w:sdtPr>
        <w:sdtContent>
          <w:r w:rsidDel="00000000" w:rsidR="00000000" w:rsidRPr="00000000">
            <w:rPr>
              <w:rFonts w:ascii="Arial Unicode MS" w:cs="Arial Unicode MS" w:eastAsia="Arial Unicode MS" w:hAnsi="Arial Unicode MS"/>
              <w:i w:val="0"/>
              <w:u w:val="none"/>
              <w:vertAlign w:val="baseline"/>
              <w:rtl w:val="0"/>
            </w:rPr>
            <w:t xml:space="preserve">　First, place the JS file under the project's [js/plugins/] folder. Next, from MZ's editor, open the Plugin Manager (F10). You can also press the button indicated below.</w:t>
          </w:r>
        </w:sdtContent>
      </w:sdt>
      <w:r w:rsidDel="00000000" w:rsidR="00000000" w:rsidRPr="00000000">
        <w:rPr>
          <w:rtl w:val="0"/>
        </w:rPr>
      </w:r>
    </w:p>
    <w:p w:rsidR="00000000" w:rsidDel="00000000" w:rsidP="00000000" w:rsidRDefault="00000000" w:rsidRPr="00000000" w14:paraId="00000032">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514975" cy="7048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149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jc w:val="both"/>
        <w:rPr>
          <w:rFonts w:ascii="Arimo" w:cs="Arimo" w:eastAsia="Arimo" w:hAnsi="Arimo"/>
          <w:i w:val="0"/>
          <w:u w:val="none"/>
          <w:vertAlign w:val="baseline"/>
        </w:rPr>
      </w:pPr>
      <w:sdt>
        <w:sdtPr>
          <w:tag w:val="goog_rdk_10"/>
        </w:sdtPr>
        <w:sdtContent>
          <w:r w:rsidDel="00000000" w:rsidR="00000000" w:rsidRPr="00000000">
            <w:rPr>
              <w:rFonts w:ascii="Arial Unicode MS" w:cs="Arial Unicode MS" w:eastAsia="Arial Unicode MS" w:hAnsi="Arial Unicode MS"/>
              <w:i w:val="0"/>
              <w:u w:val="none"/>
              <w:vertAlign w:val="baseline"/>
              <w:rtl w:val="0"/>
            </w:rPr>
            <w:t xml:space="preserve">　This will bring up a list of the plugins you have already </w:t>
          </w:r>
        </w:sdtContent>
      </w:sdt>
      <w:r w:rsidDel="00000000" w:rsidR="00000000" w:rsidRPr="00000000">
        <w:rPr>
          <w:rFonts w:ascii="Arimo" w:cs="Arimo" w:eastAsia="Arimo" w:hAnsi="Arimo"/>
          <w:rtl w:val="0"/>
        </w:rPr>
        <w:t xml:space="preserve">installed for your project</w:t>
      </w:r>
      <w:r w:rsidDel="00000000" w:rsidR="00000000" w:rsidRPr="00000000">
        <w:rPr>
          <w:rFonts w:ascii="Arimo" w:cs="Arimo" w:eastAsia="Arimo" w:hAnsi="Arimo"/>
          <w:i w:val="0"/>
          <w:u w:val="none"/>
          <w:vertAlign w:val="baseline"/>
          <w:rtl w:val="0"/>
        </w:rPr>
        <w:t xml:space="preserve">. As a new feature of MZ, we have introduced a checkbox on the left of the list. Now you can simply switch plugins ON/OFF. You can change the state of multiple plugins by shift-clicking a range of them and pressing SPACE.</w:t>
      </w:r>
    </w:p>
    <w:p w:rsidR="00000000" w:rsidDel="00000000" w:rsidP="00000000" w:rsidRDefault="00000000" w:rsidRPr="00000000" w14:paraId="0000003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35">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46482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37">
      <w:pPr>
        <w:pageBreakBefore w:val="0"/>
        <w:jc w:val="both"/>
        <w:rPr>
          <w:rFonts w:ascii="Arimo" w:cs="Arimo" w:eastAsia="Arimo" w:hAnsi="Arimo"/>
        </w:rPr>
      </w:pPr>
      <w:sdt>
        <w:sdtPr>
          <w:tag w:val="goog_rdk_11"/>
        </w:sdtPr>
        <w:sdtContent>
          <w:r w:rsidDel="00000000" w:rsidR="00000000" w:rsidRPr="00000000">
            <w:rPr>
              <w:rFonts w:ascii="Arial Unicode MS" w:cs="Arial Unicode MS" w:eastAsia="Arial Unicode MS" w:hAnsi="Arial Unicode MS"/>
              <w:i w:val="0"/>
              <w:u w:val="none"/>
              <w:vertAlign w:val="baseline"/>
              <w:rtl w:val="0"/>
            </w:rPr>
            <w:t xml:space="preserve">　Warning messages will also now appear on the bottom of the screen. These are messages that are displayed when there is a strong possibility that a plugin will not function properly if you begin the game in that state.</w:t>
          </w:r>
        </w:sdtContent>
      </w:sdt>
      <w:r w:rsidDel="00000000" w:rsidR="00000000" w:rsidRPr="00000000">
        <w:rPr>
          <w:rtl w:val="0"/>
        </w:rPr>
      </w:r>
    </w:p>
    <w:p w:rsidR="00000000" w:rsidDel="00000000" w:rsidP="00000000" w:rsidRDefault="00000000" w:rsidRPr="00000000" w14:paraId="00000038">
      <w:pPr>
        <w:pStyle w:val="Heading3"/>
        <w:pageBreakBefore w:val="0"/>
        <w:jc w:val="both"/>
        <w:rPr>
          <w:rFonts w:ascii="Arimo" w:cs="Arimo" w:eastAsia="Arimo" w:hAnsi="Arimo"/>
          <w:b w:val="1"/>
        </w:rPr>
      </w:pPr>
      <w:bookmarkStart w:colFirst="0" w:colLast="0" w:name="_heading=h.2s8eyo1" w:id="9"/>
      <w:bookmarkEnd w:id="9"/>
      <w:r w:rsidDel="00000000" w:rsidR="00000000" w:rsidRPr="00000000">
        <w:rPr>
          <w:rFonts w:ascii="Arimo" w:cs="Arimo" w:eastAsia="Arimo" w:hAnsi="Arimo"/>
          <w:b w:val="1"/>
          <w:i w:val="0"/>
          <w:u w:val="none"/>
          <w:vertAlign w:val="baseline"/>
          <w:rtl w:val="0"/>
        </w:rPr>
        <w:t xml:space="preserve">Types of Warnings</w:t>
      </w:r>
      <w:r w:rsidDel="00000000" w:rsidR="00000000" w:rsidRPr="00000000">
        <w:rPr>
          <w:rtl w:val="0"/>
        </w:rPr>
      </w:r>
    </w:p>
    <w:p w:rsidR="00000000" w:rsidDel="00000000" w:rsidP="00000000" w:rsidRDefault="00000000" w:rsidRPr="00000000" w14:paraId="00000039">
      <w:pPr>
        <w:pageBreakBefore w:val="0"/>
        <w:jc w:val="both"/>
        <w:rPr>
          <w:rFonts w:ascii="Arimo" w:cs="Arimo" w:eastAsia="Arimo" w:hAnsi="Arimo"/>
        </w:rPr>
      </w:pPr>
      <w:sdt>
        <w:sdtPr>
          <w:tag w:val="goog_rdk_12"/>
        </w:sdtPr>
        <w:sdtContent>
          <w:r w:rsidDel="00000000" w:rsidR="00000000" w:rsidRPr="00000000">
            <w:rPr>
              <w:rFonts w:ascii="Arial Unicode MS" w:cs="Arial Unicode MS" w:eastAsia="Arial Unicode MS" w:hAnsi="Arial Unicode MS"/>
              <w:i w:val="0"/>
              <w:u w:val="none"/>
              <w:vertAlign w:val="baseline"/>
              <w:rtl w:val="0"/>
            </w:rPr>
            <w:t xml:space="preserve">　Warning messages are of the following types, each of which requires the appropriate response</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3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3B">
      <w:pPr>
        <w:pageBreakBefore w:val="0"/>
        <w:numPr>
          <w:ilvl w:val="0"/>
          <w:numId w:val="8"/>
        </w:numPr>
        <w:ind w:left="720" w:hanging="360"/>
        <w:jc w:val="both"/>
        <w:rPr>
          <w:rFonts w:ascii="Arimo" w:cs="Arimo" w:eastAsia="Arimo" w:hAnsi="Arimo"/>
        </w:rPr>
      </w:pPr>
      <w:r w:rsidDel="00000000" w:rsidR="00000000" w:rsidRPr="00000000">
        <w:rPr>
          <w:rFonts w:ascii="Arimo" w:cs="Arimo" w:eastAsia="Arimo" w:hAnsi="Arimo"/>
          <w:color w:val="1d1c1d"/>
          <w:sz w:val="21"/>
          <w:szCs w:val="21"/>
          <w:highlight w:val="white"/>
          <w:rtl w:val="0"/>
        </w:rPr>
        <w:t xml:space="preserve">The p</w:t>
      </w:r>
      <w:r w:rsidDel="00000000" w:rsidR="00000000" w:rsidRPr="00000000">
        <w:rPr>
          <w:rFonts w:ascii="Arimo" w:cs="Arimo" w:eastAsia="Arimo" w:hAnsi="Arimo"/>
          <w:i w:val="0"/>
          <w:color w:val="1d1c1d"/>
          <w:sz w:val="21"/>
          <w:szCs w:val="21"/>
          <w:highlight w:val="white"/>
          <w:u w:val="none"/>
          <w:vertAlign w:val="baseline"/>
          <w:rtl w:val="0"/>
        </w:rPr>
        <w:t xml:space="preserve">lugin "AAA" may not support RPG Maker MZ.</w:t>
      </w:r>
      <w:r w:rsidDel="00000000" w:rsidR="00000000" w:rsidRPr="00000000">
        <w:rPr>
          <w:rtl w:val="0"/>
        </w:rPr>
      </w:r>
    </w:p>
    <w:p w:rsidR="00000000" w:rsidDel="00000000" w:rsidP="00000000" w:rsidRDefault="00000000" w:rsidRPr="00000000" w14:paraId="0000003C">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for example, you try to use a plugin created for the previous version, RPG Maker MV.</w:t>
      </w:r>
      <w:r w:rsidDel="00000000" w:rsidR="00000000" w:rsidRPr="00000000">
        <w:rPr>
          <w:rtl w:val="0"/>
        </w:rPr>
      </w:r>
    </w:p>
    <w:p w:rsidR="00000000" w:rsidDel="00000000" w:rsidP="00000000" w:rsidRDefault="00000000" w:rsidRPr="00000000" w14:paraId="0000003D">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3E">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requires the base plugin “BBB”.</w:t>
      </w:r>
    </w:p>
    <w:p w:rsidR="00000000" w:rsidDel="00000000" w:rsidP="00000000" w:rsidRDefault="00000000" w:rsidRPr="00000000" w14:paraId="0000003F">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you have not added the prerequisite base plugin.</w:t>
      </w:r>
      <w:r w:rsidDel="00000000" w:rsidR="00000000" w:rsidRPr="00000000">
        <w:rPr>
          <w:rtl w:val="0"/>
        </w:rPr>
      </w:r>
    </w:p>
    <w:p w:rsidR="00000000" w:rsidDel="00000000" w:rsidP="00000000" w:rsidRDefault="00000000" w:rsidRPr="00000000" w14:paraId="00000040">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To resolve this error, refer to Help or other appropriate instructions and install the base plugin.</w:t>
      </w:r>
      <w:r w:rsidDel="00000000" w:rsidR="00000000" w:rsidRPr="00000000">
        <w:rPr>
          <w:rtl w:val="0"/>
        </w:rPr>
      </w:r>
    </w:p>
    <w:p w:rsidR="00000000" w:rsidDel="00000000" w:rsidP="00000000" w:rsidRDefault="00000000" w:rsidRPr="00000000" w14:paraId="00000041">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42">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must be ordered before </w:t>
      </w:r>
      <w:r w:rsidDel="00000000" w:rsidR="00000000" w:rsidRPr="00000000">
        <w:rPr>
          <w:rFonts w:ascii="Arimo" w:cs="Arimo" w:eastAsia="Arimo" w:hAnsi="Arimo"/>
          <w:i w:val="0"/>
          <w:color w:val="1d1c1d"/>
          <w:sz w:val="21"/>
          <w:szCs w:val="21"/>
          <w:highlight w:val="white"/>
          <w:u w:val="none"/>
          <w:vertAlign w:val="baseline"/>
          <w:rtl w:val="0"/>
        </w:rPr>
        <w:t xml:space="preserve">plugin "BBB."</w:t>
      </w:r>
      <w:r w:rsidDel="00000000" w:rsidR="00000000" w:rsidRPr="00000000">
        <w:rPr>
          <w:rtl w:val="0"/>
        </w:rPr>
      </w:r>
    </w:p>
    <w:p w:rsidR="00000000" w:rsidDel="00000000" w:rsidP="00000000" w:rsidRDefault="00000000" w:rsidRPr="00000000" w14:paraId="00000043">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w:t>
      </w:r>
      <w:r w:rsidDel="00000000" w:rsidR="00000000" w:rsidRPr="00000000">
        <w:rPr>
          <w:rFonts w:ascii="Arimo" w:cs="Arimo" w:eastAsia="Arimo" w:hAnsi="Arimo"/>
          <w:i w:val="0"/>
          <w:color w:val="1d1c1d"/>
          <w:sz w:val="21"/>
          <w:szCs w:val="21"/>
          <w:highlight w:val="white"/>
          <w:u w:val="none"/>
          <w:vertAlign w:val="baseline"/>
          <w:rtl w:val="0"/>
        </w:rPr>
        <w:t xml:space="preserve">"AAA" must be </w:t>
      </w:r>
      <w:r w:rsidDel="00000000" w:rsidR="00000000" w:rsidRPr="00000000">
        <w:rPr>
          <w:rFonts w:ascii="Arimo" w:cs="Arimo" w:eastAsia="Arimo" w:hAnsi="Arimo"/>
          <w:color w:val="1d1c1d"/>
          <w:sz w:val="21"/>
          <w:szCs w:val="21"/>
          <w:highlight w:val="white"/>
          <w:rtl w:val="0"/>
        </w:rPr>
        <w:t xml:space="preserve">ordered after</w:t>
      </w:r>
      <w:r w:rsidDel="00000000" w:rsidR="00000000" w:rsidRPr="00000000">
        <w:rPr>
          <w:rFonts w:ascii="Arimo" w:cs="Arimo" w:eastAsia="Arimo" w:hAnsi="Arimo"/>
          <w:i w:val="0"/>
          <w:color w:val="1d1c1d"/>
          <w:sz w:val="21"/>
          <w:szCs w:val="21"/>
          <w:highlight w:val="white"/>
          <w:u w:val="none"/>
          <w:vertAlign w:val="baseline"/>
          <w:rtl w:val="0"/>
        </w:rPr>
        <w:t xml:space="preserve"> plugin "BBB."</w:t>
      </w:r>
      <w:r w:rsidDel="00000000" w:rsidR="00000000" w:rsidRPr="00000000">
        <w:rPr>
          <w:rtl w:val="0"/>
        </w:rPr>
      </w:r>
    </w:p>
    <w:p w:rsidR="00000000" w:rsidDel="00000000" w:rsidP="00000000" w:rsidRDefault="00000000" w:rsidRPr="00000000" w14:paraId="00000044">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For reasons such as preventing conflicts, the order in which plugins must be added may be specified.</w:t>
      </w:r>
      <w:r w:rsidDel="00000000" w:rsidR="00000000" w:rsidRPr="00000000">
        <w:rPr>
          <w:rtl w:val="0"/>
        </w:rPr>
      </w:r>
    </w:p>
    <w:p w:rsidR="00000000" w:rsidDel="00000000" w:rsidP="00000000" w:rsidRDefault="00000000" w:rsidRPr="00000000" w14:paraId="00000045">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To resolve this error, change the order as directed by the message.</w:t>
      </w:r>
      <w:r w:rsidDel="00000000" w:rsidR="00000000" w:rsidRPr="00000000">
        <w:rPr>
          <w:rtl w:val="0"/>
        </w:rPr>
      </w:r>
    </w:p>
    <w:p w:rsidR="00000000" w:rsidDel="00000000" w:rsidP="00000000" w:rsidRDefault="00000000" w:rsidRPr="00000000" w14:paraId="00000046">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47">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has been registered as a duplicate.</w:t>
      </w:r>
    </w:p>
    <w:p w:rsidR="00000000" w:rsidDel="00000000" w:rsidP="00000000" w:rsidRDefault="00000000" w:rsidRPr="00000000" w14:paraId="00000048">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you have added and switched ON two or more of the same plugin on the Manager Screen.</w:t>
      </w:r>
      <w:r w:rsidDel="00000000" w:rsidR="00000000" w:rsidRPr="00000000">
        <w:rPr>
          <w:rtl w:val="0"/>
        </w:rPr>
      </w:r>
    </w:p>
    <w:p w:rsidR="00000000" w:rsidDel="00000000" w:rsidP="00000000" w:rsidRDefault="00000000" w:rsidRPr="00000000" w14:paraId="00000049">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There is no benefit to adding a plugin multiple times. To resolve this error, delete any extra plugins.</w:t>
      </w:r>
      <w:r w:rsidDel="00000000" w:rsidR="00000000" w:rsidRPr="00000000">
        <w:rPr>
          <w:rtl w:val="0"/>
        </w:rPr>
      </w:r>
    </w:p>
    <w:p w:rsidR="00000000" w:rsidDel="00000000" w:rsidP="00000000" w:rsidRDefault="00000000" w:rsidRPr="00000000" w14:paraId="0000004A">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4B">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cannot be loaded.</w:t>
      </w:r>
    </w:p>
    <w:p w:rsidR="00000000" w:rsidDel="00000000" w:rsidP="00000000" w:rsidRDefault="00000000" w:rsidRPr="00000000" w14:paraId="0000004C">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for example, you deleted the actual file after adding the plugin from the Manager Screen. A load error will occur if you run the game in this state. To resolve this error, delete the plugin from the list or restore the file.</w:t>
      </w:r>
      <w:r w:rsidDel="00000000" w:rsidR="00000000" w:rsidRPr="00000000">
        <w:rPr>
          <w:rtl w:val="0"/>
        </w:rPr>
      </w:r>
    </w:p>
    <w:p w:rsidR="00000000" w:rsidDel="00000000" w:rsidP="00000000" w:rsidRDefault="00000000" w:rsidRPr="00000000" w14:paraId="0000004D">
      <w:pPr>
        <w:pStyle w:val="Heading1"/>
        <w:pageBreakBefore w:val="0"/>
        <w:jc w:val="both"/>
        <w:rPr>
          <w:rFonts w:ascii="Arimo" w:cs="Arimo" w:eastAsia="Arimo" w:hAnsi="Arimo"/>
          <w:b w:val="1"/>
        </w:rPr>
      </w:pPr>
      <w:bookmarkStart w:colFirst="0" w:colLast="0" w:name="_heading=h.17dp8vu" w:id="10"/>
      <w:bookmarkEnd w:id="10"/>
      <w:r w:rsidDel="00000000" w:rsidR="00000000" w:rsidRPr="00000000">
        <w:rPr>
          <w:rFonts w:ascii="Arimo" w:cs="Arimo" w:eastAsia="Arimo" w:hAnsi="Arimo"/>
          <w:b w:val="1"/>
          <w:rtl w:val="0"/>
        </w:rPr>
        <w:t xml:space="preserve">3.0 </w:t>
      </w:r>
      <w:r w:rsidDel="00000000" w:rsidR="00000000" w:rsidRPr="00000000">
        <w:rPr>
          <w:rFonts w:ascii="Arimo" w:cs="Arimo" w:eastAsia="Arimo" w:hAnsi="Arimo"/>
          <w:b w:val="1"/>
          <w:i w:val="0"/>
          <w:u w:val="none"/>
          <w:vertAlign w:val="baseline"/>
          <w:rtl w:val="0"/>
        </w:rPr>
        <w:t xml:space="preserve">Super Quick JavaScript Tutorial</w:t>
      </w:r>
      <w:r w:rsidDel="00000000" w:rsidR="00000000" w:rsidRPr="00000000">
        <w:rPr>
          <w:rtl w:val="0"/>
        </w:rPr>
      </w:r>
    </w:p>
    <w:p w:rsidR="00000000" w:rsidDel="00000000" w:rsidP="00000000" w:rsidRDefault="00000000" w:rsidRPr="00000000" w14:paraId="0000004E">
      <w:pPr>
        <w:pStyle w:val="Heading2"/>
        <w:pageBreakBefore w:val="0"/>
        <w:jc w:val="both"/>
        <w:rPr>
          <w:rFonts w:ascii="Arimo" w:cs="Arimo" w:eastAsia="Arimo" w:hAnsi="Arimo"/>
          <w:b w:val="1"/>
        </w:rPr>
      </w:pPr>
      <w:bookmarkStart w:colFirst="0" w:colLast="0" w:name="_heading=h.3rdcrjn" w:id="11"/>
      <w:bookmarkEnd w:id="11"/>
      <w:r w:rsidDel="00000000" w:rsidR="00000000" w:rsidRPr="00000000">
        <w:rPr>
          <w:rFonts w:ascii="Arimo" w:cs="Arimo" w:eastAsia="Arimo" w:hAnsi="Arimo"/>
          <w:b w:val="1"/>
          <w:rtl w:val="0"/>
        </w:rPr>
        <w:t xml:space="preserve">3.1 </w:t>
      </w:r>
      <w:r w:rsidDel="00000000" w:rsidR="00000000" w:rsidRPr="00000000">
        <w:rPr>
          <w:rFonts w:ascii="Arimo" w:cs="Arimo" w:eastAsia="Arimo" w:hAnsi="Arimo"/>
          <w:b w:val="1"/>
          <w:i w:val="0"/>
          <w:u w:val="none"/>
          <w:vertAlign w:val="baseline"/>
          <w:rtl w:val="0"/>
        </w:rPr>
        <w:t xml:space="preserve">Introduction</w:t>
      </w:r>
      <w:r w:rsidDel="00000000" w:rsidR="00000000" w:rsidRPr="00000000">
        <w:rPr>
          <w:rtl w:val="0"/>
        </w:rPr>
      </w:r>
    </w:p>
    <w:p w:rsidR="00000000" w:rsidDel="00000000" w:rsidP="00000000" w:rsidRDefault="00000000" w:rsidRPr="00000000" w14:paraId="0000004F">
      <w:pPr>
        <w:pageBreakBefore w:val="0"/>
        <w:jc w:val="both"/>
        <w:rPr>
          <w:rFonts w:ascii="Arimo" w:cs="Arimo" w:eastAsia="Arimo" w:hAnsi="Arimo"/>
          <w:i w:val="0"/>
          <w:u w:val="none"/>
          <w:vertAlign w:val="baseline"/>
        </w:rPr>
      </w:pPr>
      <w:sdt>
        <w:sdtPr>
          <w:tag w:val="goog_rdk_13"/>
        </w:sdtPr>
        <w:sdtContent>
          <w:r w:rsidDel="00000000" w:rsidR="00000000" w:rsidRPr="00000000">
            <w:rPr>
              <w:rFonts w:ascii="Arial Unicode MS" w:cs="Arial Unicode MS" w:eastAsia="Arial Unicode MS" w:hAnsi="Arial Unicode MS"/>
              <w:i w:val="0"/>
              <w:u w:val="none"/>
              <w:vertAlign w:val="baseline"/>
              <w:rtl w:val="0"/>
            </w:rPr>
            <w:t xml:space="preserve">　Scripts in MZ are a means of accessing the fundamental parts of a game's operations and specifications. As all game-related areas in MZ are implemented using the language known as JavaScript, scripts are also specified according to the syntax used by JavaScript.</w:t>
          </w:r>
        </w:sdtContent>
      </w:sdt>
    </w:p>
    <w:p w:rsidR="00000000" w:rsidDel="00000000" w:rsidP="00000000" w:rsidRDefault="00000000" w:rsidRPr="00000000" w14:paraId="0000005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1">
      <w:pPr>
        <w:pageBreakBefore w:val="0"/>
        <w:jc w:val="both"/>
        <w:rPr>
          <w:rFonts w:ascii="Arimo" w:cs="Arimo" w:eastAsia="Arimo" w:hAnsi="Arimo"/>
        </w:rPr>
      </w:pPr>
      <w:sdt>
        <w:sdtPr>
          <w:tag w:val="goog_rdk_14"/>
        </w:sdtPr>
        <w:sdtContent>
          <w:r w:rsidDel="00000000" w:rsidR="00000000" w:rsidRPr="00000000">
            <w:rPr>
              <w:rFonts w:ascii="Arial Unicode MS" w:cs="Arial Unicode MS" w:eastAsia="Arial Unicode MS" w:hAnsi="Arial Unicode MS"/>
              <w:i w:val="0"/>
              <w:u w:val="none"/>
              <w:vertAlign w:val="baseline"/>
              <w:rtl w:val="0"/>
            </w:rPr>
            <w:t xml:space="preserve">　By mastering scripting, you can carry out game development at a much more advanced and efficient level than </w:t>
          </w:r>
        </w:sdtContent>
      </w:sdt>
      <w:r w:rsidDel="00000000" w:rsidR="00000000" w:rsidRPr="00000000">
        <w:rPr>
          <w:rFonts w:ascii="Arimo" w:cs="Arimo" w:eastAsia="Arimo" w:hAnsi="Arimo"/>
          <w:rtl w:val="0"/>
        </w:rPr>
        <w:t xml:space="preserve">just</w:t>
      </w:r>
      <w:r w:rsidDel="00000000" w:rsidR="00000000" w:rsidRPr="00000000">
        <w:rPr>
          <w:rFonts w:ascii="Arimo" w:cs="Arimo" w:eastAsia="Arimo" w:hAnsi="Arimo"/>
          <w:i w:val="0"/>
          <w:u w:val="none"/>
          <w:vertAlign w:val="baseline"/>
          <w:rtl w:val="0"/>
        </w:rPr>
        <w:t xml:space="preserve"> constructing events through</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event commands.</w:t>
      </w:r>
      <w:r w:rsidDel="00000000" w:rsidR="00000000" w:rsidRPr="00000000">
        <w:rPr>
          <w:rtl w:val="0"/>
        </w:rPr>
      </w:r>
    </w:p>
    <w:p w:rsidR="00000000" w:rsidDel="00000000" w:rsidP="00000000" w:rsidRDefault="00000000" w:rsidRPr="00000000" w14:paraId="00000052">
      <w:pPr>
        <w:pStyle w:val="Heading3"/>
        <w:pageBreakBefore w:val="0"/>
        <w:jc w:val="both"/>
        <w:rPr>
          <w:rFonts w:ascii="Arimo" w:cs="Arimo" w:eastAsia="Arimo" w:hAnsi="Arimo"/>
          <w:b w:val="1"/>
        </w:rPr>
      </w:pPr>
      <w:bookmarkStart w:colFirst="0" w:colLast="0" w:name="_heading=h.26in1rg" w:id="12"/>
      <w:bookmarkEnd w:id="12"/>
      <w:r w:rsidDel="00000000" w:rsidR="00000000" w:rsidRPr="00000000">
        <w:rPr>
          <w:rFonts w:ascii="Arimo" w:cs="Arimo" w:eastAsia="Arimo" w:hAnsi="Arimo"/>
          <w:b w:val="1"/>
          <w:i w:val="0"/>
          <w:u w:val="none"/>
          <w:vertAlign w:val="baseline"/>
          <w:rtl w:val="0"/>
        </w:rPr>
        <w:t xml:space="preserve">Aim of </w:t>
      </w:r>
      <w:r w:rsidDel="00000000" w:rsidR="00000000" w:rsidRPr="00000000">
        <w:rPr>
          <w:rFonts w:ascii="Arimo" w:cs="Arimo" w:eastAsia="Arimo" w:hAnsi="Arimo"/>
          <w:b w:val="1"/>
          <w:rtl w:val="0"/>
        </w:rPr>
        <w:t xml:space="preserve">T</w:t>
      </w:r>
      <w:r w:rsidDel="00000000" w:rsidR="00000000" w:rsidRPr="00000000">
        <w:rPr>
          <w:rFonts w:ascii="Arimo" w:cs="Arimo" w:eastAsia="Arimo" w:hAnsi="Arimo"/>
          <w:b w:val="1"/>
          <w:i w:val="0"/>
          <w:u w:val="none"/>
          <w:vertAlign w:val="baseline"/>
          <w:rtl w:val="0"/>
        </w:rPr>
        <w:t xml:space="preserve">his Chapter</w:t>
      </w:r>
      <w:r w:rsidDel="00000000" w:rsidR="00000000" w:rsidRPr="00000000">
        <w:rPr>
          <w:rtl w:val="0"/>
        </w:rPr>
      </w:r>
    </w:p>
    <w:p w:rsidR="00000000" w:rsidDel="00000000" w:rsidP="00000000" w:rsidRDefault="00000000" w:rsidRPr="00000000" w14:paraId="00000053">
      <w:pPr>
        <w:pageBreakBefore w:val="0"/>
        <w:jc w:val="both"/>
        <w:rPr>
          <w:rFonts w:ascii="Arimo" w:cs="Arimo" w:eastAsia="Arimo" w:hAnsi="Arimo"/>
          <w:i w:val="0"/>
          <w:u w:val="none"/>
          <w:vertAlign w:val="baseline"/>
        </w:rPr>
      </w:pPr>
      <w:sdt>
        <w:sdtPr>
          <w:tag w:val="goog_rdk_15"/>
        </w:sdtPr>
        <w:sdtContent>
          <w:r w:rsidDel="00000000" w:rsidR="00000000" w:rsidRPr="00000000">
            <w:rPr>
              <w:rFonts w:ascii="Arial Unicode MS" w:cs="Arial Unicode MS" w:eastAsia="Arial Unicode MS" w:hAnsi="Arial Unicode MS"/>
              <w:i w:val="0"/>
              <w:u w:val="none"/>
              <w:vertAlign w:val="baseline"/>
              <w:rtl w:val="0"/>
            </w:rPr>
            <w:t xml:space="preserve">　This section is intended for anyone without experience using JavaScript. It provides an explanation that especially pertains to MZ and that concerns the minimal level of JavaScript knowledge and syntax required. Its ultimate aim is to help you master using the Script event command.</w:t>
          </w:r>
        </w:sdtContent>
      </w:sdt>
    </w:p>
    <w:p w:rsidR="00000000" w:rsidDel="00000000" w:rsidP="00000000" w:rsidRDefault="00000000" w:rsidRPr="00000000" w14:paraId="0000005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5">
      <w:pPr>
        <w:pageBreakBefore w:val="0"/>
        <w:jc w:val="both"/>
        <w:rPr>
          <w:rFonts w:ascii="Arimo" w:cs="Arimo" w:eastAsia="Arimo" w:hAnsi="Arimo"/>
          <w:i w:val="0"/>
          <w:u w:val="none"/>
          <w:vertAlign w:val="baseline"/>
        </w:rPr>
      </w:pPr>
      <w:sdt>
        <w:sdtPr>
          <w:tag w:val="goog_rdk_16"/>
        </w:sdtPr>
        <w:sdtContent>
          <w:r w:rsidDel="00000000" w:rsidR="00000000" w:rsidRPr="00000000">
            <w:rPr>
              <w:rFonts w:ascii="Arial Unicode MS" w:cs="Arial Unicode MS" w:eastAsia="Arial Unicode MS" w:hAnsi="Arial Unicode MS"/>
              <w:i w:val="0"/>
              <w:u w:val="none"/>
              <w:vertAlign w:val="baseline"/>
              <w:rtl w:val="0"/>
            </w:rPr>
            <w:t xml:space="preserve">　So that you may reach this goal through </w:t>
          </w:r>
        </w:sdtContent>
      </w:sdt>
      <w:r w:rsidDel="00000000" w:rsidR="00000000" w:rsidRPr="00000000">
        <w:rPr>
          <w:rFonts w:ascii="Arimo" w:cs="Arimo" w:eastAsia="Arimo" w:hAnsi="Arimo"/>
          <w:rtl w:val="0"/>
        </w:rPr>
        <w:t xml:space="preserve">minimal</w:t>
      </w:r>
      <w:r w:rsidDel="00000000" w:rsidR="00000000" w:rsidRPr="00000000">
        <w:rPr>
          <w:rFonts w:ascii="Arimo" w:cs="Arimo" w:eastAsia="Arimo" w:hAnsi="Arimo"/>
          <w:i w:val="0"/>
          <w:u w:val="none"/>
          <w:vertAlign w:val="baseline"/>
          <w:rtl w:val="0"/>
        </w:rPr>
        <w:t xml:space="preserve"> effort, we have omitted overly detailed explanations </w:t>
      </w:r>
      <w:r w:rsidDel="00000000" w:rsidR="00000000" w:rsidRPr="00000000">
        <w:rPr>
          <w:rFonts w:ascii="Arimo" w:cs="Arimo" w:eastAsia="Arimo" w:hAnsi="Arimo"/>
          <w:rtl w:val="0"/>
        </w:rPr>
        <w:t xml:space="preserve">and</w:t>
      </w:r>
      <w:r w:rsidDel="00000000" w:rsidR="00000000" w:rsidRPr="00000000">
        <w:rPr>
          <w:rFonts w:ascii="Arimo" w:cs="Arimo" w:eastAsia="Arimo" w:hAnsi="Arimo"/>
          <w:i w:val="0"/>
          <w:u w:val="none"/>
          <w:vertAlign w:val="baseline"/>
          <w:rtl w:val="0"/>
        </w:rPr>
        <w:t xml:space="preserve"> refrained from rigorous descriptions in some areas. Please be sure to keep that in mind.</w:t>
      </w:r>
    </w:p>
    <w:p w:rsidR="00000000" w:rsidDel="00000000" w:rsidP="00000000" w:rsidRDefault="00000000" w:rsidRPr="00000000" w14:paraId="0000005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7">
      <w:pPr>
        <w:pageBreakBefore w:val="0"/>
        <w:jc w:val="both"/>
        <w:rPr>
          <w:rFonts w:ascii="Arimo" w:cs="Arimo" w:eastAsia="Arimo" w:hAnsi="Arimo"/>
        </w:rPr>
      </w:pPr>
      <w:sdt>
        <w:sdtPr>
          <w:tag w:val="goog_rdk_17"/>
        </w:sdtPr>
        <w:sdtContent>
          <w:r w:rsidDel="00000000" w:rsidR="00000000" w:rsidRPr="00000000">
            <w:rPr>
              <w:rFonts w:ascii="Arial Unicode MS" w:cs="Arial Unicode MS" w:eastAsia="Arial Unicode MS" w:hAnsi="Arial Unicode MS"/>
              <w:i w:val="0"/>
              <w:u w:val="none"/>
              <w:vertAlign w:val="baseline"/>
              <w:rtl w:val="0"/>
            </w:rPr>
            <w:t xml:space="preserve">　Regardless of your level of experience with programming languages, </w:t>
          </w:r>
        </w:sdtContent>
      </w:sdt>
      <w:r w:rsidDel="00000000" w:rsidR="00000000" w:rsidRPr="00000000">
        <w:rPr>
          <w:rFonts w:ascii="Arimo" w:cs="Arimo" w:eastAsia="Arimo" w:hAnsi="Arimo"/>
          <w:rtl w:val="0"/>
        </w:rPr>
        <w:t xml:space="preserve">we</w:t>
      </w:r>
      <w:r w:rsidDel="00000000" w:rsidR="00000000" w:rsidRPr="00000000">
        <w:rPr>
          <w:rFonts w:ascii="Arimo" w:cs="Arimo" w:eastAsia="Arimo" w:hAnsi="Arimo"/>
          <w:i w:val="0"/>
          <w:u w:val="none"/>
          <w:vertAlign w:val="baseline"/>
          <w:rtl w:val="0"/>
        </w:rPr>
        <w:t xml:space="preserve"> recommend that you have a grasp of MZ's basic specifications and methods for constructing events.</w:t>
      </w:r>
      <w:r w:rsidDel="00000000" w:rsidR="00000000" w:rsidRPr="00000000">
        <w:rPr>
          <w:rtl w:val="0"/>
        </w:rPr>
      </w:r>
    </w:p>
    <w:p w:rsidR="00000000" w:rsidDel="00000000" w:rsidP="00000000" w:rsidRDefault="00000000" w:rsidRPr="00000000" w14:paraId="00000058">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About JavaScript</w:t>
      </w:r>
      <w:r w:rsidDel="00000000" w:rsidR="00000000" w:rsidRPr="00000000">
        <w:rPr>
          <w:rtl w:val="0"/>
        </w:rPr>
      </w:r>
    </w:p>
    <w:p w:rsidR="00000000" w:rsidDel="00000000" w:rsidP="00000000" w:rsidRDefault="00000000" w:rsidRPr="00000000" w14:paraId="00000059">
      <w:pPr>
        <w:pageBreakBefore w:val="0"/>
        <w:jc w:val="both"/>
        <w:rPr>
          <w:rFonts w:ascii="Arimo" w:cs="Arimo" w:eastAsia="Arimo" w:hAnsi="Arimo"/>
          <w:i w:val="0"/>
          <w:u w:val="none"/>
          <w:vertAlign w:val="baseline"/>
        </w:rPr>
      </w:pPr>
      <w:sdt>
        <w:sdtPr>
          <w:tag w:val="goog_rdk_18"/>
        </w:sdtPr>
        <w:sdtContent>
          <w:r w:rsidDel="00000000" w:rsidR="00000000" w:rsidRPr="00000000">
            <w:rPr>
              <w:rFonts w:ascii="Arial Unicode MS" w:cs="Arial Unicode MS" w:eastAsia="Arial Unicode MS" w:hAnsi="Arial Unicode MS"/>
              <w:i w:val="0"/>
              <w:u w:val="none"/>
              <w:vertAlign w:val="baseline"/>
              <w:rtl w:val="0"/>
            </w:rPr>
            <w:t xml:space="preserve">　JavaScript is a programming language that was originally intended for web browser</w:t>
          </w:r>
        </w:sdtContent>
      </w:sdt>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Due to the introduction of Node.js, it has been applied </w:t>
      </w:r>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o a wide range of uses </w:t>
      </w:r>
      <w:r w:rsidDel="00000000" w:rsidR="00000000" w:rsidRPr="00000000">
        <w:rPr>
          <w:rFonts w:ascii="Arimo" w:cs="Arimo" w:eastAsia="Arimo" w:hAnsi="Arimo"/>
          <w:rtl w:val="0"/>
        </w:rPr>
        <w:t xml:space="preserve">in recent years</w:t>
      </w:r>
      <w:r w:rsidDel="00000000" w:rsidR="00000000" w:rsidRPr="00000000">
        <w:rPr>
          <w:rFonts w:ascii="Arimo" w:cs="Arimo" w:eastAsia="Arimo" w:hAnsi="Arimo"/>
          <w:i w:val="0"/>
          <w:u w:val="none"/>
          <w:vertAlign w:val="baseline"/>
          <w:rtl w:val="0"/>
        </w:rPr>
        <w:t xml:space="preserve">, such as server-side</w:t>
      </w:r>
      <w:r w:rsidDel="00000000" w:rsidR="00000000" w:rsidRPr="00000000">
        <w:rPr>
          <w:rFonts w:ascii="Arimo" w:cs="Arimo" w:eastAsia="Arimo" w:hAnsi="Arimo"/>
          <w:rtl w:val="0"/>
        </w:rPr>
        <w:t xml:space="preserve"> processing</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5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B">
      <w:pPr>
        <w:pageBreakBefore w:val="0"/>
        <w:jc w:val="both"/>
        <w:rPr>
          <w:rFonts w:ascii="Arimo" w:cs="Arimo" w:eastAsia="Arimo" w:hAnsi="Arimo"/>
          <w:i w:val="0"/>
          <w:u w:val="none"/>
          <w:vertAlign w:val="baseline"/>
        </w:rPr>
      </w:pPr>
      <w:sdt>
        <w:sdtPr>
          <w:tag w:val="goog_rdk_19"/>
        </w:sdtPr>
        <w:sdtContent>
          <w:r w:rsidDel="00000000" w:rsidR="00000000" w:rsidRPr="00000000">
            <w:rPr>
              <w:rFonts w:ascii="Arial Unicode MS" w:cs="Arial Unicode MS" w:eastAsia="Arial Unicode MS" w:hAnsi="Arial Unicode MS"/>
              <w:i w:val="0"/>
              <w:u w:val="none"/>
              <w:vertAlign w:val="baseline"/>
              <w:rtl w:val="0"/>
            </w:rPr>
            <w:t xml:space="preserve">　Although, as a result of this, it is now used in an abundance of informational publications and websites, the runtime environment and syntax will differ based on the application in use. If you copy</w:t>
          </w:r>
        </w:sdtContent>
      </w:sdt>
      <w:r w:rsidDel="00000000" w:rsidR="00000000" w:rsidRPr="00000000">
        <w:rPr>
          <w:rFonts w:ascii="Arimo" w:cs="Arimo" w:eastAsia="Arimo" w:hAnsi="Arimo"/>
          <w:rtl w:val="0"/>
        </w:rPr>
        <w:t xml:space="preserve"> code</w:t>
      </w:r>
      <w:r w:rsidDel="00000000" w:rsidR="00000000" w:rsidRPr="00000000">
        <w:rPr>
          <w:rFonts w:ascii="Arimo" w:cs="Arimo" w:eastAsia="Arimo" w:hAnsi="Arimo"/>
          <w:i w:val="0"/>
          <w:u w:val="none"/>
          <w:vertAlign w:val="baseline"/>
          <w:rtl w:val="0"/>
        </w:rPr>
        <w:t xml:space="preserve"> found at another location, such as a website, and attempt to run it using MZ, it will not work in some cases.</w:t>
      </w:r>
    </w:p>
    <w:p w:rsidR="00000000" w:rsidDel="00000000" w:rsidP="00000000" w:rsidRDefault="00000000" w:rsidRPr="00000000" w14:paraId="0000005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D">
      <w:pPr>
        <w:pageBreakBefore w:val="0"/>
        <w:jc w:val="both"/>
        <w:rPr>
          <w:rFonts w:ascii="Arimo" w:cs="Arimo" w:eastAsia="Arimo" w:hAnsi="Arimo"/>
        </w:rPr>
      </w:pPr>
      <w:sdt>
        <w:sdtPr>
          <w:tag w:val="goog_rdk_20"/>
        </w:sdtPr>
        <w:sdtContent>
          <w:r w:rsidDel="00000000" w:rsidR="00000000" w:rsidRPr="00000000">
            <w:rPr>
              <w:rFonts w:ascii="Arial Unicode MS" w:cs="Arial Unicode MS" w:eastAsia="Arial Unicode MS" w:hAnsi="Arial Unicode MS"/>
              <w:i w:val="0"/>
              <w:u w:val="none"/>
              <w:vertAlign w:val="baseline"/>
              <w:rtl w:val="0"/>
            </w:rPr>
            <w:t xml:space="preserve">　Please be aware that, if you look at the JavaScript source o</w:t>
          </w:r>
        </w:sdtContent>
      </w:sdt>
      <w:r w:rsidDel="00000000" w:rsidR="00000000" w:rsidRPr="00000000">
        <w:rPr>
          <w:rFonts w:ascii="Arimo" w:cs="Arimo" w:eastAsia="Arimo" w:hAnsi="Arimo"/>
          <w:rtl w:val="0"/>
        </w:rPr>
        <w:t xml:space="preserve">n </w:t>
      </w:r>
      <w:r w:rsidDel="00000000" w:rsidR="00000000" w:rsidRPr="00000000">
        <w:rPr>
          <w:rFonts w:ascii="Arimo" w:cs="Arimo" w:eastAsia="Arimo" w:hAnsi="Arimo"/>
          <w:i w:val="0"/>
          <w:u w:val="none"/>
          <w:vertAlign w:val="baseline"/>
          <w:rtl w:val="0"/>
        </w:rPr>
        <w:t xml:space="preserve">general websites with the aim of mastering scripts using MZ, you may be taking a fairly circuitous route.</w:t>
      </w:r>
      <w:r w:rsidDel="00000000" w:rsidR="00000000" w:rsidRPr="00000000">
        <w:rPr>
          <w:rtl w:val="0"/>
        </w:rPr>
      </w:r>
    </w:p>
    <w:p w:rsidR="00000000" w:rsidDel="00000000" w:rsidP="00000000" w:rsidRDefault="00000000" w:rsidRPr="00000000" w14:paraId="0000005E">
      <w:pPr>
        <w:pStyle w:val="Heading3"/>
        <w:pageBreakBefore w:val="0"/>
        <w:jc w:val="both"/>
        <w:rPr>
          <w:rFonts w:ascii="Arimo" w:cs="Arimo" w:eastAsia="Arimo" w:hAnsi="Arimo"/>
          <w:b w:val="1"/>
        </w:rPr>
      </w:pPr>
      <w:bookmarkStart w:colFirst="0" w:colLast="0" w:name="_heading=h.lnxbz9" w:id="13"/>
      <w:bookmarkEnd w:id="1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Java and JavaScript are unrelated.</w:t>
      </w:r>
      <w:r w:rsidDel="00000000" w:rsidR="00000000" w:rsidRPr="00000000">
        <w:rPr>
          <w:rtl w:val="0"/>
        </w:rPr>
      </w:r>
    </w:p>
    <w:p w:rsidR="00000000" w:rsidDel="00000000" w:rsidP="00000000" w:rsidRDefault="00000000" w:rsidRPr="00000000" w14:paraId="0000005F">
      <w:pPr>
        <w:pageBreakBefore w:val="0"/>
        <w:jc w:val="both"/>
        <w:rPr>
          <w:rFonts w:ascii="Arimo" w:cs="Arimo" w:eastAsia="Arimo" w:hAnsi="Arimo"/>
          <w:i w:val="0"/>
          <w:u w:val="none"/>
          <w:vertAlign w:val="baseline"/>
        </w:rPr>
      </w:pPr>
      <w:sdt>
        <w:sdtPr>
          <w:tag w:val="goog_rdk_21"/>
        </w:sdtPr>
        <w:sdtContent>
          <w:r w:rsidDel="00000000" w:rsidR="00000000" w:rsidRPr="00000000">
            <w:rPr>
              <w:rFonts w:ascii="Arial Unicode MS" w:cs="Arial Unicode MS" w:eastAsia="Arial Unicode MS" w:hAnsi="Arial Unicode MS"/>
              <w:i w:val="0"/>
              <w:u w:val="none"/>
              <w:vertAlign w:val="baseline"/>
              <w:rtl w:val="0"/>
            </w:rPr>
            <w:t xml:space="preserve">　Although Java is primarily a programming language that is widely used </w:t>
          </w:r>
        </w:sdtContent>
      </w:sdt>
      <w:r w:rsidDel="00000000" w:rsidR="00000000" w:rsidRPr="00000000">
        <w:rPr>
          <w:rFonts w:ascii="Arimo" w:cs="Arimo" w:eastAsia="Arimo" w:hAnsi="Arimo"/>
          <w:rtl w:val="0"/>
        </w:rPr>
        <w:t xml:space="preserve">for</w:t>
      </w:r>
      <w:r w:rsidDel="00000000" w:rsidR="00000000" w:rsidRPr="00000000">
        <w:rPr>
          <w:rFonts w:ascii="Arimo" w:cs="Arimo" w:eastAsia="Arimo" w:hAnsi="Arimo"/>
          <w:i w:val="0"/>
          <w:u w:val="none"/>
          <w:vertAlign w:val="baseline"/>
          <w:rtl w:val="0"/>
        </w:rPr>
        <w:t xml:space="preserve"> server-side </w:t>
      </w:r>
      <w:r w:rsidDel="00000000" w:rsidR="00000000" w:rsidRPr="00000000">
        <w:rPr>
          <w:rFonts w:ascii="Arimo" w:cs="Arimo" w:eastAsia="Arimo" w:hAnsi="Arimo"/>
          <w:rtl w:val="0"/>
        </w:rPr>
        <w:t xml:space="preserve">processing</w:t>
      </w:r>
      <w:r w:rsidDel="00000000" w:rsidR="00000000" w:rsidRPr="00000000">
        <w:rPr>
          <w:rFonts w:ascii="Arimo" w:cs="Arimo" w:eastAsia="Arimo" w:hAnsi="Arimo"/>
          <w:i w:val="0"/>
          <w:u w:val="none"/>
          <w:vertAlign w:val="baseline"/>
          <w:rtl w:val="0"/>
        </w:rPr>
        <w:t xml:space="preserve">, it </w:t>
      </w:r>
      <w:r w:rsidDel="00000000" w:rsidR="00000000" w:rsidRPr="00000000">
        <w:rPr>
          <w:rFonts w:ascii="Arimo" w:cs="Arimo" w:eastAsia="Arimo" w:hAnsi="Arimo"/>
          <w:rtl w:val="0"/>
        </w:rPr>
        <w:t xml:space="preserve">has</w:t>
      </w:r>
      <w:r w:rsidDel="00000000" w:rsidR="00000000" w:rsidRPr="00000000">
        <w:rPr>
          <w:rFonts w:ascii="Arimo" w:cs="Arimo" w:eastAsia="Arimo" w:hAnsi="Arimo"/>
          <w:i w:val="0"/>
          <w:u w:val="none"/>
          <w:vertAlign w:val="baseline"/>
          <w:rtl w:val="0"/>
        </w:rPr>
        <w:t xml:space="preserve"> no relation </w:t>
      </w:r>
      <w:r w:rsidDel="00000000" w:rsidR="00000000" w:rsidRPr="00000000">
        <w:rPr>
          <w:rFonts w:ascii="Arimo" w:cs="Arimo" w:eastAsia="Arimo" w:hAnsi="Arimo"/>
          <w:rtl w:val="0"/>
        </w:rPr>
        <w:t xml:space="preserve">to</w:t>
      </w:r>
      <w:r w:rsidDel="00000000" w:rsidR="00000000" w:rsidRPr="00000000">
        <w:rPr>
          <w:rFonts w:ascii="Arimo" w:cs="Arimo" w:eastAsia="Arimo" w:hAnsi="Arimo"/>
          <w:i w:val="0"/>
          <w:u w:val="none"/>
          <w:vertAlign w:val="baseline"/>
          <w:rtl w:val="0"/>
        </w:rPr>
        <w:t xml:space="preserve"> JavaScript.</w:t>
      </w:r>
    </w:p>
    <w:p w:rsidR="00000000" w:rsidDel="00000000" w:rsidP="00000000" w:rsidRDefault="00000000" w:rsidRPr="00000000" w14:paraId="0000006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1">
      <w:pPr>
        <w:pageBreakBefore w:val="0"/>
        <w:jc w:val="both"/>
        <w:rPr>
          <w:rFonts w:ascii="Arimo" w:cs="Arimo" w:eastAsia="Arimo" w:hAnsi="Arimo"/>
        </w:rPr>
      </w:pPr>
      <w:sdt>
        <w:sdtPr>
          <w:tag w:val="goog_rdk_22"/>
        </w:sdtPr>
        <w:sdtContent>
          <w:r w:rsidDel="00000000" w:rsidR="00000000" w:rsidRPr="00000000">
            <w:rPr>
              <w:rFonts w:ascii="Arial Unicode MS" w:cs="Arial Unicode MS" w:eastAsia="Arial Unicode MS" w:hAnsi="Arial Unicode MS"/>
              <w:i w:val="0"/>
              <w:u w:val="none"/>
              <w:vertAlign w:val="baseline"/>
              <w:rtl w:val="0"/>
            </w:rPr>
            <w:t xml:space="preserve">　As it shares a similar name, be careful not to make a mistake when purchasing a </w:t>
          </w:r>
        </w:sdtContent>
      </w:sdt>
      <w:r w:rsidDel="00000000" w:rsidR="00000000" w:rsidRPr="00000000">
        <w:rPr>
          <w:rFonts w:ascii="Arimo" w:cs="Arimo" w:eastAsia="Arimo" w:hAnsi="Arimo"/>
          <w:rtl w:val="0"/>
        </w:rPr>
        <w:t xml:space="preserve">book</w:t>
      </w:r>
      <w:r w:rsidDel="00000000" w:rsidR="00000000" w:rsidRPr="00000000">
        <w:rPr>
          <w:rFonts w:ascii="Arimo" w:cs="Arimo" w:eastAsia="Arimo" w:hAnsi="Arimo"/>
          <w:i w:val="0"/>
          <w:u w:val="none"/>
          <w:vertAlign w:val="baseline"/>
          <w:rtl w:val="0"/>
        </w:rPr>
        <w:t xml:space="preserve"> or searching the </w:t>
      </w:r>
      <w:r w:rsidDel="00000000" w:rsidR="00000000" w:rsidRPr="00000000">
        <w:rPr>
          <w:rFonts w:ascii="Arimo" w:cs="Arimo" w:eastAsia="Arimo" w:hAnsi="Arimo"/>
          <w:rtl w:val="0"/>
        </w:rPr>
        <w:t xml:space="preserve">internet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62">
      <w:pPr>
        <w:pStyle w:val="Heading2"/>
        <w:pageBreakBefore w:val="0"/>
        <w:jc w:val="both"/>
        <w:rPr>
          <w:rFonts w:ascii="Arimo" w:cs="Arimo" w:eastAsia="Arimo" w:hAnsi="Arimo"/>
          <w:b w:val="1"/>
        </w:rPr>
      </w:pPr>
      <w:r w:rsidDel="00000000" w:rsidR="00000000" w:rsidRPr="00000000">
        <w:rPr>
          <w:rFonts w:ascii="Arimo" w:cs="Arimo" w:eastAsia="Arimo" w:hAnsi="Arimo"/>
          <w:b w:val="1"/>
          <w:rtl w:val="0"/>
        </w:rPr>
        <w:t xml:space="preserve">3.2 </w:t>
      </w:r>
      <w:r w:rsidDel="00000000" w:rsidR="00000000" w:rsidRPr="00000000">
        <w:rPr>
          <w:rFonts w:ascii="Arimo" w:cs="Arimo" w:eastAsia="Arimo" w:hAnsi="Arimo"/>
          <w:b w:val="1"/>
          <w:i w:val="0"/>
          <w:u w:val="none"/>
          <w:vertAlign w:val="baseline"/>
          <w:rtl w:val="0"/>
        </w:rPr>
        <w:t xml:space="preserve">Start off by running a script!</w:t>
      </w:r>
      <w:r w:rsidDel="00000000" w:rsidR="00000000" w:rsidRPr="00000000">
        <w:rPr>
          <w:rtl w:val="0"/>
        </w:rPr>
      </w:r>
    </w:p>
    <w:p w:rsidR="00000000" w:rsidDel="00000000" w:rsidP="00000000" w:rsidRDefault="00000000" w:rsidRPr="00000000" w14:paraId="00000063">
      <w:pPr>
        <w:pageBreakBefore w:val="0"/>
        <w:jc w:val="both"/>
        <w:rPr>
          <w:rFonts w:ascii="Arimo" w:cs="Arimo" w:eastAsia="Arimo" w:hAnsi="Arimo"/>
          <w:i w:val="0"/>
          <w:u w:val="none"/>
          <w:vertAlign w:val="baseline"/>
        </w:rPr>
      </w:pPr>
      <w:sdt>
        <w:sdtPr>
          <w:tag w:val="goog_rdk_23"/>
        </w:sdtPr>
        <w:sdtContent>
          <w:r w:rsidDel="00000000" w:rsidR="00000000" w:rsidRPr="00000000">
            <w:rPr>
              <w:rFonts w:ascii="Arial Unicode MS" w:cs="Arial Unicode MS" w:eastAsia="Arial Unicode MS" w:hAnsi="Arial Unicode MS"/>
              <w:i w:val="0"/>
              <w:u w:val="none"/>
              <w:vertAlign w:val="baseline"/>
              <w:rtl w:val="0"/>
            </w:rPr>
            <w:t xml:space="preserve">　Generally speaking, in order to practic</w:t>
          </w:r>
        </w:sdtContent>
      </w:sdt>
      <w:r w:rsidDel="00000000" w:rsidR="00000000" w:rsidRPr="00000000">
        <w:rPr>
          <w:rFonts w:ascii="Arimo" w:cs="Arimo" w:eastAsia="Arimo" w:hAnsi="Arimo"/>
          <w:rtl w:val="0"/>
        </w:rPr>
        <w:t xml:space="preserve">ally </w:t>
      </w:r>
      <w:r w:rsidDel="00000000" w:rsidR="00000000" w:rsidRPr="00000000">
        <w:rPr>
          <w:rFonts w:ascii="Arimo" w:cs="Arimo" w:eastAsia="Arimo" w:hAnsi="Arimo"/>
          <w:i w:val="0"/>
          <w:u w:val="none"/>
          <w:vertAlign w:val="baseline"/>
          <w:rtl w:val="0"/>
        </w:rPr>
        <w:t xml:space="preserve">learn a programming language, you first need to build a runtime environment on which to execute code.</w:t>
      </w:r>
      <w:r w:rsidDel="00000000" w:rsidR="00000000" w:rsidRPr="00000000">
        <w:rPr>
          <w:rFonts w:ascii="Arimo" w:cs="Arimo" w:eastAsia="Arimo" w:hAnsi="Arimo"/>
          <w:rtl w:val="0"/>
        </w:rPr>
        <w:t xml:space="preserve"> Such an environment</w:t>
      </w:r>
      <w:r w:rsidDel="00000000" w:rsidR="00000000" w:rsidRPr="00000000">
        <w:rPr>
          <w:rFonts w:ascii="Arimo" w:cs="Arimo" w:eastAsia="Arimo" w:hAnsi="Arimo"/>
          <w:i w:val="0"/>
          <w:u w:val="none"/>
          <w:vertAlign w:val="baseline"/>
          <w:rtl w:val="0"/>
        </w:rPr>
        <w:t xml:space="preserve"> has already been prepared for you when you use MZ. After creating a project on MZ, try a quick test play.</w:t>
      </w:r>
    </w:p>
    <w:p w:rsidR="00000000" w:rsidDel="00000000" w:rsidP="00000000" w:rsidRDefault="00000000" w:rsidRPr="00000000" w14:paraId="0000006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5">
      <w:pPr>
        <w:pageBreakBefore w:val="0"/>
        <w:jc w:val="both"/>
        <w:rPr>
          <w:rFonts w:ascii="Arimo" w:cs="Arimo" w:eastAsia="Arimo" w:hAnsi="Arimo"/>
        </w:rPr>
      </w:pPr>
      <w:sdt>
        <w:sdtPr>
          <w:tag w:val="goog_rdk_24"/>
        </w:sdtPr>
        <w:sdtContent>
          <w:r w:rsidDel="00000000" w:rsidR="00000000" w:rsidRPr="00000000">
            <w:rPr>
              <w:rFonts w:ascii="Arial Unicode MS" w:cs="Arial Unicode MS" w:eastAsia="Arial Unicode MS" w:hAnsi="Arial Unicode MS"/>
              <w:i w:val="0"/>
              <w:u w:val="none"/>
              <w:vertAlign w:val="baseline"/>
              <w:rtl w:val="0"/>
            </w:rPr>
            <w:t xml:space="preserve">　After the title screen appears, press F8. This should open a window that is separate </w:t>
          </w:r>
        </w:sdtContent>
      </w:sdt>
      <w:r w:rsidDel="00000000" w:rsidR="00000000" w:rsidRPr="00000000">
        <w:rPr>
          <w:rFonts w:ascii="Arimo" w:cs="Arimo" w:eastAsia="Arimo" w:hAnsi="Arimo"/>
          <w:rtl w:val="0"/>
        </w:rPr>
        <w:t xml:space="preserve">from</w:t>
      </w:r>
      <w:r w:rsidDel="00000000" w:rsidR="00000000" w:rsidRPr="00000000">
        <w:rPr>
          <w:rFonts w:ascii="Arimo" w:cs="Arimo" w:eastAsia="Arimo" w:hAnsi="Arimo"/>
          <w:i w:val="0"/>
          <w:u w:val="none"/>
          <w:vertAlign w:val="baseline"/>
          <w:rtl w:val="0"/>
        </w:rPr>
        <w:t xml:space="preserve"> the game</w:t>
      </w:r>
      <w:r w:rsidDel="00000000" w:rsidR="00000000" w:rsidRPr="00000000">
        <w:rPr>
          <w:rFonts w:ascii="Arimo" w:cs="Arimo" w:eastAsia="Arimo" w:hAnsi="Arimo"/>
          <w:rtl w:val="0"/>
        </w:rPr>
        <w:t xml:space="preserve">, which </w:t>
      </w:r>
      <w:r w:rsidDel="00000000" w:rsidR="00000000" w:rsidRPr="00000000">
        <w:rPr>
          <w:rFonts w:ascii="Arimo" w:cs="Arimo" w:eastAsia="Arimo" w:hAnsi="Arimo"/>
          <w:i w:val="0"/>
          <w:u w:val="none"/>
          <w:vertAlign w:val="baseline"/>
          <w:rtl w:val="0"/>
        </w:rPr>
        <w:t xml:space="preserve">provides developer tools that will be especially helpful when developing or debugging a game </w:t>
      </w:r>
      <w:r w:rsidDel="00000000" w:rsidR="00000000" w:rsidRPr="00000000">
        <w:rPr>
          <w:rFonts w:ascii="Arimo" w:cs="Arimo" w:eastAsia="Arimo" w:hAnsi="Arimo"/>
          <w:rtl w:val="0"/>
        </w:rPr>
        <w:t xml:space="preserve">using plugins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66">
      <w:pPr>
        <w:pStyle w:val="Heading3"/>
        <w:pageBreakBefore w:val="0"/>
        <w:jc w:val="both"/>
        <w:rPr>
          <w:rFonts w:ascii="Arimo" w:cs="Arimo" w:eastAsia="Arimo" w:hAnsi="Arimo"/>
          <w:b w:val="1"/>
        </w:rPr>
      </w:pPr>
      <w:bookmarkStart w:colFirst="0" w:colLast="0" w:name="_heading=h.35nkun2" w:id="14"/>
      <w:bookmarkEnd w:id="14"/>
      <w:r w:rsidDel="00000000" w:rsidR="00000000" w:rsidRPr="00000000">
        <w:rPr>
          <w:rFonts w:ascii="Arimo" w:cs="Arimo" w:eastAsia="Arimo" w:hAnsi="Arimo"/>
          <w:b w:val="1"/>
          <w:i w:val="0"/>
          <w:u w:val="none"/>
          <w:vertAlign w:val="baseline"/>
          <w:rtl w:val="0"/>
        </w:rPr>
        <w:t xml:space="preserve">Log Output</w:t>
      </w:r>
      <w:r w:rsidDel="00000000" w:rsidR="00000000" w:rsidRPr="00000000">
        <w:rPr>
          <w:rtl w:val="0"/>
        </w:rPr>
      </w:r>
    </w:p>
    <w:p w:rsidR="00000000" w:rsidDel="00000000" w:rsidP="00000000" w:rsidRDefault="00000000" w:rsidRPr="00000000" w14:paraId="00000067">
      <w:pPr>
        <w:pageBreakBefore w:val="0"/>
        <w:jc w:val="both"/>
        <w:rPr>
          <w:rFonts w:ascii="Arimo" w:cs="Arimo" w:eastAsia="Arimo" w:hAnsi="Arimo"/>
        </w:rPr>
      </w:pPr>
      <w:sdt>
        <w:sdtPr>
          <w:tag w:val="goog_rdk_25"/>
        </w:sdtPr>
        <w:sdtContent>
          <w:r w:rsidDel="00000000" w:rsidR="00000000" w:rsidRPr="00000000">
            <w:rPr>
              <w:rFonts w:ascii="Arial Unicode MS" w:cs="Arial Unicode MS" w:eastAsia="Arial Unicode MS" w:hAnsi="Arial Unicode MS"/>
              <w:i w:val="0"/>
              <w:u w:val="none"/>
              <w:vertAlign w:val="baseline"/>
              <w:rtl w:val="0"/>
            </w:rPr>
            <w:t xml:space="preserve">　Developer tools provide a large number of functions. For now, start by selecting the Console tab. It should appear </w:t>
          </w:r>
        </w:sdtContent>
      </w:sdt>
      <w:r w:rsidDel="00000000" w:rsidR="00000000" w:rsidRPr="00000000">
        <w:rPr>
          <w:rFonts w:ascii="Arimo" w:cs="Arimo" w:eastAsia="Arimo" w:hAnsi="Arimo"/>
          <w:rtl w:val="0"/>
        </w:rPr>
        <w:t xml:space="preserve">as</w:t>
      </w:r>
      <w:r w:rsidDel="00000000" w:rsidR="00000000" w:rsidRPr="00000000">
        <w:rPr>
          <w:rFonts w:ascii="Arimo" w:cs="Arimo" w:eastAsia="Arimo" w:hAnsi="Arimo"/>
          <w:i w:val="0"/>
          <w:u w:val="none"/>
          <w:vertAlign w:val="baseline"/>
          <w:rtl w:val="0"/>
        </w:rPr>
        <w:t xml:space="preserve"> shown below.</w:t>
      </w:r>
      <w:r w:rsidDel="00000000" w:rsidR="00000000" w:rsidRPr="00000000">
        <w:rPr>
          <w:rtl w:val="0"/>
        </w:rPr>
      </w:r>
    </w:p>
    <w:p w:rsidR="00000000" w:rsidDel="00000000" w:rsidP="00000000" w:rsidRDefault="00000000" w:rsidRPr="00000000" w14:paraId="00000068">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41021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A">
      <w:pPr>
        <w:pageBreakBefore w:val="0"/>
        <w:jc w:val="both"/>
        <w:rPr>
          <w:rFonts w:ascii="Arimo" w:cs="Arimo" w:eastAsia="Arimo" w:hAnsi="Arimo"/>
        </w:rPr>
      </w:pPr>
      <w:sdt>
        <w:sdtPr>
          <w:tag w:val="goog_rdk_26"/>
        </w:sdtPr>
        <w:sdtContent>
          <w:r w:rsidDel="00000000" w:rsidR="00000000" w:rsidRPr="00000000">
            <w:rPr>
              <w:rFonts w:ascii="Arial Unicode MS" w:cs="Arial Unicode MS" w:eastAsia="Arial Unicode MS" w:hAnsi="Arial Unicode MS"/>
              <w:i w:val="0"/>
              <w:u w:val="none"/>
              <w:vertAlign w:val="baseline"/>
              <w:rtl w:val="0"/>
            </w:rPr>
            <w:t xml:space="preserve">　You can enter text on the white screen. First, try inputting the following statement.</w:t>
          </w:r>
        </w:sdtContent>
      </w:sdt>
      <w:r w:rsidDel="00000000" w:rsidR="00000000" w:rsidRPr="00000000">
        <w:rPr>
          <w:rtl w:val="0"/>
        </w:rPr>
      </w:r>
    </w:p>
    <w:p w:rsidR="00000000" w:rsidDel="00000000" w:rsidP="00000000" w:rsidRDefault="00000000" w:rsidRPr="00000000" w14:paraId="0000006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C">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console.log('Hello RPG Maker MZ');</w:t>
      </w:r>
      <w:r w:rsidDel="00000000" w:rsidR="00000000" w:rsidRPr="00000000">
        <w:rPr>
          <w:rtl w:val="0"/>
        </w:rPr>
      </w:r>
    </w:p>
    <w:p w:rsidR="00000000" w:rsidDel="00000000" w:rsidP="00000000" w:rsidRDefault="00000000" w:rsidRPr="00000000" w14:paraId="0000006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E">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5334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jc w:val="both"/>
        <w:rPr>
          <w:rFonts w:ascii="Arimo" w:cs="Arimo" w:eastAsia="Arimo" w:hAnsi="Arimo"/>
          <w:i w:val="0"/>
          <w:u w:val="none"/>
          <w:vertAlign w:val="baseline"/>
        </w:rPr>
      </w:pPr>
      <w:sdt>
        <w:sdtPr>
          <w:tag w:val="goog_rdk_27"/>
        </w:sdtPr>
        <w:sdtContent>
          <w:r w:rsidDel="00000000" w:rsidR="00000000" w:rsidRPr="00000000">
            <w:rPr>
              <w:rFonts w:ascii="Arial Unicode MS" w:cs="Arial Unicode MS" w:eastAsia="Arial Unicode MS" w:hAnsi="Arial Unicode MS"/>
              <w:i w:val="0"/>
              <w:u w:val="none"/>
              <w:vertAlign w:val="baseline"/>
              <w:rtl w:val="0"/>
            </w:rPr>
            <w:t xml:space="preserve">　This should produce </w:t>
          </w:r>
        </w:sdtContent>
      </w:sdt>
      <w:r w:rsidDel="00000000" w:rsidR="00000000" w:rsidRPr="00000000">
        <w:rPr>
          <w:rFonts w:ascii="Arimo" w:cs="Arimo" w:eastAsia="Arimo" w:hAnsi="Arimo"/>
          <w:rtl w:val="0"/>
        </w:rPr>
        <w:t xml:space="preserve">the</w:t>
      </w:r>
      <w:r w:rsidDel="00000000" w:rsidR="00000000" w:rsidRPr="00000000">
        <w:rPr>
          <w:rFonts w:ascii="Arimo" w:cs="Arimo" w:eastAsia="Arimo" w:hAnsi="Arimo"/>
          <w:i w:val="0"/>
          <w:u w:val="none"/>
          <w:vertAlign w:val="baseline"/>
          <w:rtl w:val="0"/>
        </w:rPr>
        <w:t xml:space="preserve"> result</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shown above. Just like that, you have run JavaScript and verified the results!</w:t>
      </w:r>
    </w:p>
    <w:p w:rsidR="00000000" w:rsidDel="00000000" w:rsidP="00000000" w:rsidRDefault="00000000" w:rsidRPr="00000000" w14:paraId="0000007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1">
      <w:pPr>
        <w:pageBreakBefore w:val="0"/>
        <w:jc w:val="both"/>
        <w:rPr>
          <w:rFonts w:ascii="Arimo" w:cs="Arimo" w:eastAsia="Arimo" w:hAnsi="Arimo"/>
          <w:i w:val="0"/>
          <w:u w:val="none"/>
          <w:vertAlign w:val="baseline"/>
        </w:rPr>
      </w:pPr>
      <w:sdt>
        <w:sdtPr>
          <w:tag w:val="goog_rdk_28"/>
        </w:sdtPr>
        <w:sdtContent>
          <w:r w:rsidDel="00000000" w:rsidR="00000000" w:rsidRPr="00000000">
            <w:rPr>
              <w:rFonts w:ascii="Arial Unicode MS" w:cs="Arial Unicode MS" w:eastAsia="Arial Unicode MS" w:hAnsi="Arial Unicode MS"/>
              <w:i w:val="0"/>
              <w:u w:val="none"/>
              <w:vertAlign w:val="baseline"/>
              <w:rtl w:val="0"/>
            </w:rPr>
            <w:t xml:space="preserve">　The script you executed is a command that tells the console to display the string </w:t>
          </w:r>
        </w:sdtContent>
      </w:sdt>
      <w:r w:rsidDel="00000000" w:rsidR="00000000" w:rsidRPr="00000000">
        <w:rPr>
          <w:rFonts w:ascii="Arimo" w:cs="Arimo" w:eastAsia="Arimo" w:hAnsi="Arimo"/>
          <w:i w:val="1"/>
          <w:u w:val="none"/>
          <w:vertAlign w:val="baseline"/>
          <w:rtl w:val="0"/>
        </w:rPr>
        <w:t xml:space="preserve">Hello RPG Maker MZ</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7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3">
      <w:pPr>
        <w:pageBreakBefore w:val="0"/>
        <w:jc w:val="both"/>
        <w:rPr>
          <w:rFonts w:ascii="Arimo" w:cs="Arimo" w:eastAsia="Arimo" w:hAnsi="Arimo"/>
        </w:rPr>
      </w:pPr>
      <w:sdt>
        <w:sdtPr>
          <w:tag w:val="goog_rdk_29"/>
        </w:sdtPr>
        <w:sdtContent>
          <w:r w:rsidDel="00000000" w:rsidR="00000000" w:rsidRPr="00000000">
            <w:rPr>
              <w:rFonts w:ascii="Arial Unicode MS" w:cs="Arial Unicode MS" w:eastAsia="Arial Unicode MS" w:hAnsi="Arial Unicode MS"/>
              <w:i w:val="0"/>
              <w:u w:val="none"/>
              <w:vertAlign w:val="baseline"/>
              <w:rtl w:val="0"/>
            </w:rPr>
            <w:t xml:space="preserve">　As its name suggests, console.log is a command that logs a message to the output console, which allows you to check values and states at runtime.</w:t>
          </w:r>
        </w:sdtContent>
      </w:sdt>
      <w:r w:rsidDel="00000000" w:rsidR="00000000" w:rsidRPr="00000000">
        <w:rPr>
          <w:rtl w:val="0"/>
        </w:rPr>
      </w:r>
    </w:p>
    <w:p w:rsidR="00000000" w:rsidDel="00000000" w:rsidP="00000000" w:rsidRDefault="00000000" w:rsidRPr="00000000" w14:paraId="0000007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5">
      <w:pPr>
        <w:pageBreakBefore w:val="0"/>
        <w:jc w:val="both"/>
        <w:rPr>
          <w:rFonts w:ascii="Arimo" w:cs="Arimo" w:eastAsia="Arimo" w:hAnsi="Arimo"/>
        </w:rPr>
      </w:pPr>
      <w:sdt>
        <w:sdtPr>
          <w:tag w:val="goog_rdk_30"/>
        </w:sdtPr>
        <w:sdtContent>
          <w:r w:rsidDel="00000000" w:rsidR="00000000" w:rsidRPr="00000000">
            <w:rPr>
              <w:rFonts w:ascii="Arial Unicode MS" w:cs="Arial Unicode MS" w:eastAsia="Arial Unicode MS" w:hAnsi="Arial Unicode MS"/>
              <w:i w:val="0"/>
              <w:u w:val="none"/>
              <w:vertAlign w:val="baseline"/>
              <w:rtl w:val="0"/>
            </w:rPr>
            <w:t xml:space="preserve">　Perhaps there are users who will think, instead of using this type of tool, that they would rather run various scripts using the Script event command. However, we cannot recommend that method due to the following reasons</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7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7">
      <w:pPr>
        <w:pageBreakBefore w:val="0"/>
        <w:numPr>
          <w:ilvl w:val="0"/>
          <w:numId w:val="1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You cannot verify the runtime results using that window.</w:t>
      </w:r>
      <w:r w:rsidDel="00000000" w:rsidR="00000000" w:rsidRPr="00000000">
        <w:rPr>
          <w:rtl w:val="0"/>
        </w:rPr>
      </w:r>
    </w:p>
    <w:p w:rsidR="00000000" w:rsidDel="00000000" w:rsidP="00000000" w:rsidRDefault="00000000" w:rsidRPr="00000000" w14:paraId="00000078">
      <w:pPr>
        <w:pageBreakBefore w:val="0"/>
        <w:numPr>
          <w:ilvl w:val="0"/>
          <w:numId w:val="1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There is no input completion function (in th</w:t>
      </w:r>
      <w:r w:rsidDel="00000000" w:rsidR="00000000" w:rsidRPr="00000000">
        <w:rPr>
          <w:rFonts w:ascii="Arimo" w:cs="Arimo" w:eastAsia="Arimo" w:hAnsi="Arimo"/>
          <w:rtl w:val="0"/>
        </w:rPr>
        <w:t xml:space="preserve">e console, </w:t>
      </w:r>
      <w:r w:rsidDel="00000000" w:rsidR="00000000" w:rsidRPr="00000000">
        <w:rPr>
          <w:rFonts w:ascii="Arimo" w:cs="Arimo" w:eastAsia="Arimo" w:hAnsi="Arimo"/>
          <w:i w:val="0"/>
          <w:u w:val="none"/>
          <w:vertAlign w:val="baseline"/>
          <w:rtl w:val="0"/>
        </w:rPr>
        <w:t xml:space="preserve">text suggestions appear automatically after you partially enter a string).</w:t>
      </w:r>
      <w:r w:rsidDel="00000000" w:rsidR="00000000" w:rsidRPr="00000000">
        <w:rPr>
          <w:rtl w:val="0"/>
        </w:rPr>
      </w:r>
    </w:p>
    <w:p w:rsidR="00000000" w:rsidDel="00000000" w:rsidP="00000000" w:rsidRDefault="00000000" w:rsidRPr="00000000" w14:paraId="00000079">
      <w:pPr>
        <w:pageBreakBefore w:val="0"/>
        <w:numPr>
          <w:ilvl w:val="0"/>
          <w:numId w:val="1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the syntax is incorrect, an error will occur and the game will stop working.</w:t>
      </w:r>
      <w:r w:rsidDel="00000000" w:rsidR="00000000" w:rsidRPr="00000000">
        <w:rPr>
          <w:rtl w:val="0"/>
        </w:rPr>
      </w:r>
    </w:p>
    <w:p w:rsidR="00000000" w:rsidDel="00000000" w:rsidP="00000000" w:rsidRDefault="00000000" w:rsidRPr="00000000" w14:paraId="0000007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B">
      <w:pPr>
        <w:pageBreakBefore w:val="0"/>
        <w:jc w:val="both"/>
        <w:rPr>
          <w:rFonts w:ascii="Arimo" w:cs="Arimo" w:eastAsia="Arimo" w:hAnsi="Arimo"/>
        </w:rPr>
      </w:pPr>
      <w:sdt>
        <w:sdtPr>
          <w:tag w:val="goog_rdk_31"/>
        </w:sdtPr>
        <w:sdtContent>
          <w:r w:rsidDel="00000000" w:rsidR="00000000" w:rsidRPr="00000000">
            <w:rPr>
              <w:rFonts w:ascii="Arial Unicode MS" w:cs="Arial Unicode MS" w:eastAsia="Arial Unicode MS" w:hAnsi="Arial Unicode MS"/>
              <w:i w:val="0"/>
              <w:u w:val="none"/>
              <w:vertAlign w:val="baseline"/>
              <w:rtl w:val="0"/>
            </w:rPr>
            <w:t xml:space="preserve">　So, first, learn basic JavaScript syntax while outputting logs using developer tools, </w:t>
          </w:r>
        </w:sdtContent>
      </w:sdt>
      <w:r w:rsidDel="00000000" w:rsidR="00000000" w:rsidRPr="00000000">
        <w:rPr>
          <w:rFonts w:ascii="Arimo" w:cs="Arimo" w:eastAsia="Arimo" w:hAnsi="Arimo"/>
          <w:rtl w:val="0"/>
        </w:rPr>
        <w:t xml:space="preserve">before aiming to use scripts in </w:t>
      </w:r>
      <w:r w:rsidDel="00000000" w:rsidR="00000000" w:rsidRPr="00000000">
        <w:rPr>
          <w:rFonts w:ascii="Arimo" w:cs="Arimo" w:eastAsia="Arimo" w:hAnsi="Arimo"/>
          <w:i w:val="0"/>
          <w:u w:val="none"/>
          <w:vertAlign w:val="baseline"/>
          <w:rtl w:val="0"/>
        </w:rPr>
        <w:t xml:space="preserve">event commands.</w:t>
      </w:r>
      <w:r w:rsidDel="00000000" w:rsidR="00000000" w:rsidRPr="00000000">
        <w:rPr>
          <w:rtl w:val="0"/>
        </w:rPr>
      </w:r>
    </w:p>
    <w:p w:rsidR="00000000" w:rsidDel="00000000" w:rsidP="00000000" w:rsidRDefault="00000000" w:rsidRPr="00000000" w14:paraId="0000007C">
      <w:pPr>
        <w:pStyle w:val="Heading3"/>
        <w:pageBreakBefore w:val="0"/>
        <w:jc w:val="both"/>
        <w:rPr>
          <w:rFonts w:ascii="Arimo" w:cs="Arimo" w:eastAsia="Arimo" w:hAnsi="Arimo"/>
          <w:b w:val="1"/>
        </w:rPr>
      </w:pPr>
      <w:bookmarkStart w:colFirst="0" w:colLast="0" w:name="_heading=h.1ksv4uv" w:id="15"/>
      <w:bookmarkEnd w:id="15"/>
      <w:r w:rsidDel="00000000" w:rsidR="00000000" w:rsidRPr="00000000">
        <w:rPr>
          <w:rFonts w:ascii="Arimo" w:cs="Arimo" w:eastAsia="Arimo" w:hAnsi="Arimo"/>
          <w:b w:val="1"/>
          <w:i w:val="0"/>
          <w:u w:val="none"/>
          <w:vertAlign w:val="baseline"/>
          <w:rtl w:val="0"/>
        </w:rPr>
        <w:t xml:space="preserve">Comments</w:t>
      </w:r>
      <w:r w:rsidDel="00000000" w:rsidR="00000000" w:rsidRPr="00000000">
        <w:rPr>
          <w:rtl w:val="0"/>
        </w:rPr>
      </w:r>
    </w:p>
    <w:p w:rsidR="00000000" w:rsidDel="00000000" w:rsidP="00000000" w:rsidRDefault="00000000" w:rsidRPr="00000000" w14:paraId="0000007D">
      <w:pPr>
        <w:pageBreakBefore w:val="0"/>
        <w:jc w:val="both"/>
        <w:rPr>
          <w:rFonts w:ascii="Arimo" w:cs="Arimo" w:eastAsia="Arimo" w:hAnsi="Arimo"/>
          <w:i w:val="0"/>
          <w:u w:val="none"/>
          <w:vertAlign w:val="baseline"/>
        </w:rPr>
      </w:pPr>
      <w:sdt>
        <w:sdtPr>
          <w:tag w:val="goog_rdk_32"/>
        </w:sdtPr>
        <w:sdtContent>
          <w:r w:rsidDel="00000000" w:rsidR="00000000" w:rsidRPr="00000000">
            <w:rPr>
              <w:rFonts w:ascii="Arial Unicode MS" w:cs="Arial Unicode MS" w:eastAsia="Arial Unicode MS" w:hAnsi="Arial Unicode MS"/>
              <w:i w:val="0"/>
              <w:u w:val="none"/>
              <w:vertAlign w:val="baseline"/>
              <w:rtl w:val="0"/>
            </w:rPr>
            <w:t xml:space="preserve">　The event command Comment </w:t>
          </w:r>
        </w:sdtContent>
      </w:sdt>
      <w:r w:rsidDel="00000000" w:rsidR="00000000" w:rsidRPr="00000000">
        <w:rPr>
          <w:rFonts w:ascii="Arimo" w:cs="Arimo" w:eastAsia="Arimo" w:hAnsi="Arimo"/>
          <w:rtl w:val="0"/>
        </w:rPr>
        <w:t xml:space="preserve">makes it easy</w:t>
      </w:r>
      <w:r w:rsidDel="00000000" w:rsidR="00000000" w:rsidRPr="00000000">
        <w:rPr>
          <w:rFonts w:ascii="Arimo" w:cs="Arimo" w:eastAsia="Arimo" w:hAnsi="Arimo"/>
          <w:i w:val="0"/>
          <w:u w:val="none"/>
          <w:vertAlign w:val="baseline"/>
          <w:rtl w:val="0"/>
        </w:rPr>
        <w:t xml:space="preserve"> to write remarks about complex processing using an event command. There is also a function that corresponds to Comment in JavaScript.</w:t>
      </w:r>
    </w:p>
    <w:p w:rsidR="00000000" w:rsidDel="00000000" w:rsidP="00000000" w:rsidRDefault="00000000" w:rsidRPr="00000000" w14:paraId="0000007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F">
      <w:pPr>
        <w:pageBreakBefore w:val="0"/>
        <w:jc w:val="both"/>
        <w:rPr>
          <w:rFonts w:ascii="Arimo" w:cs="Arimo" w:eastAsia="Arimo" w:hAnsi="Arimo"/>
        </w:rPr>
      </w:pPr>
      <w:sdt>
        <w:sdtPr>
          <w:tag w:val="goog_rdk_33"/>
        </w:sdtPr>
        <w:sdtContent>
          <w:r w:rsidDel="00000000" w:rsidR="00000000" w:rsidRPr="00000000">
            <w:rPr>
              <w:rFonts w:ascii="Arial Unicode MS" w:cs="Arial Unicode MS" w:eastAsia="Arial Unicode MS" w:hAnsi="Arial Unicode MS"/>
              <w:i w:val="0"/>
              <w:u w:val="none"/>
              <w:vertAlign w:val="baseline"/>
              <w:rtl w:val="0"/>
            </w:rPr>
            <w:t xml:space="preserve">　This function is itself called a "comment." If you write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the subsequent string will become a comment</w:t>
      </w:r>
      <w:r w:rsidDel="00000000" w:rsidR="00000000" w:rsidRPr="00000000">
        <w:rPr>
          <w:rFonts w:ascii="Arimo" w:cs="Arimo" w:eastAsia="Arimo" w:hAnsi="Arimo"/>
          <w:rtl w:val="0"/>
        </w:rPr>
        <w:t xml:space="preserve">; i</w:t>
      </w:r>
      <w:r w:rsidDel="00000000" w:rsidR="00000000" w:rsidRPr="00000000">
        <w:rPr>
          <w:rFonts w:ascii="Arimo" w:cs="Arimo" w:eastAsia="Arimo" w:hAnsi="Arimo"/>
          <w:i w:val="0"/>
          <w:u w:val="none"/>
          <w:vertAlign w:val="baseline"/>
          <w:rtl w:val="0"/>
        </w:rPr>
        <w:t xml:space="preserve">t will then be ignored when you run the program.</w:t>
      </w:r>
      <w:r w:rsidDel="00000000" w:rsidR="00000000" w:rsidRPr="00000000">
        <w:rPr>
          <w:rtl w:val="0"/>
        </w:rPr>
      </w:r>
    </w:p>
    <w:p w:rsidR="00000000" w:rsidDel="00000000" w:rsidP="00000000" w:rsidRDefault="00000000" w:rsidRPr="00000000" w14:paraId="0000008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This text will be ignored when the program runs.</w:t>
      </w:r>
      <w:r w:rsidDel="00000000" w:rsidR="00000000" w:rsidRPr="00000000">
        <w:rPr>
          <w:rtl w:val="0"/>
        </w:rPr>
      </w:r>
    </w:p>
    <w:p w:rsidR="00000000" w:rsidDel="00000000" w:rsidP="00000000" w:rsidRDefault="00000000" w:rsidRPr="00000000" w14:paraId="0000008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console.log('This text will be outputted.');</w:t>
      </w:r>
      <w:r w:rsidDel="00000000" w:rsidR="00000000" w:rsidRPr="00000000">
        <w:rPr>
          <w:rtl w:val="0"/>
        </w:rPr>
      </w:r>
    </w:p>
    <w:p w:rsidR="00000000" w:rsidDel="00000000" w:rsidP="00000000" w:rsidRDefault="00000000" w:rsidRPr="00000000" w14:paraId="0000008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4">
      <w:pPr>
        <w:pageBreakBefore w:val="0"/>
        <w:jc w:val="both"/>
        <w:rPr>
          <w:rFonts w:ascii="Arimo" w:cs="Arimo" w:eastAsia="Arimo" w:hAnsi="Arimo"/>
        </w:rPr>
      </w:pPr>
      <w:sdt>
        <w:sdtPr>
          <w:tag w:val="goog_rdk_34"/>
        </w:sdtPr>
        <w:sdtContent>
          <w:r w:rsidDel="00000000" w:rsidR="00000000" w:rsidRPr="00000000">
            <w:rPr>
              <w:rFonts w:ascii="Arial Unicode MS" w:cs="Arial Unicode MS" w:eastAsia="Arial Unicode MS" w:hAnsi="Arial Unicode MS"/>
              <w:i w:val="0"/>
              <w:u w:val="none"/>
              <w:vertAlign w:val="baseline"/>
              <w:rtl w:val="0"/>
            </w:rPr>
            <w:t xml:space="preserve">　 If you wish to define a comment spanning multiple lines, you can use a block comment as shown below.</w:t>
          </w:r>
        </w:sdtContent>
      </w:sdt>
      <w:r w:rsidDel="00000000" w:rsidR="00000000" w:rsidRPr="00000000">
        <w:rPr>
          <w:rtl w:val="0"/>
        </w:rPr>
      </w:r>
    </w:p>
    <w:p w:rsidR="00000000" w:rsidDel="00000000" w:rsidP="00000000" w:rsidRDefault="00000000" w:rsidRPr="00000000" w14:paraId="0000008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w:t>
      </w:r>
      <w:r w:rsidDel="00000000" w:rsidR="00000000" w:rsidRPr="00000000">
        <w:rPr>
          <w:rtl w:val="0"/>
        </w:rPr>
      </w:r>
    </w:p>
    <w:p w:rsidR="00000000" w:rsidDel="00000000" w:rsidP="00000000" w:rsidRDefault="00000000" w:rsidRPr="00000000" w14:paraId="0000008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 If you wish to define a comment spanning multiple lines,</w:t>
      </w:r>
      <w:r w:rsidDel="00000000" w:rsidR="00000000" w:rsidRPr="00000000">
        <w:rPr>
          <w:rtl w:val="0"/>
        </w:rPr>
      </w:r>
    </w:p>
    <w:p w:rsidR="00000000" w:rsidDel="00000000" w:rsidP="00000000" w:rsidRDefault="00000000" w:rsidRPr="00000000" w14:paraId="0000008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 you can use a block comment.</w:t>
      </w:r>
      <w:r w:rsidDel="00000000" w:rsidR="00000000" w:rsidRPr="00000000">
        <w:rPr>
          <w:rtl w:val="0"/>
        </w:rPr>
      </w:r>
    </w:p>
    <w:p w:rsidR="00000000" w:rsidDel="00000000" w:rsidP="00000000" w:rsidRDefault="00000000" w:rsidRPr="00000000" w14:paraId="0000008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w:t>
      </w:r>
      <w:r w:rsidDel="00000000" w:rsidR="00000000" w:rsidRPr="00000000">
        <w:rPr>
          <w:rtl w:val="0"/>
        </w:rPr>
      </w:r>
    </w:p>
    <w:p w:rsidR="00000000" w:rsidDel="00000000" w:rsidP="00000000" w:rsidRDefault="00000000" w:rsidRPr="00000000" w14:paraId="0000008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console.log('This text will be outputted.');</w:t>
      </w:r>
      <w:r w:rsidDel="00000000" w:rsidR="00000000" w:rsidRPr="00000000">
        <w:rPr>
          <w:rtl w:val="0"/>
        </w:rPr>
      </w:r>
    </w:p>
    <w:p w:rsidR="00000000" w:rsidDel="00000000" w:rsidP="00000000" w:rsidRDefault="00000000" w:rsidRPr="00000000" w14:paraId="0000008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C">
      <w:pPr>
        <w:pageBreakBefore w:val="0"/>
        <w:jc w:val="both"/>
        <w:rPr>
          <w:rFonts w:ascii="Arimo" w:cs="Arimo" w:eastAsia="Arimo" w:hAnsi="Arimo"/>
        </w:rPr>
      </w:pPr>
      <w:sdt>
        <w:sdtPr>
          <w:tag w:val="goog_rdk_35"/>
        </w:sdtPr>
        <w:sdtContent>
          <w:r w:rsidDel="00000000" w:rsidR="00000000" w:rsidRPr="00000000">
            <w:rPr>
              <w:rFonts w:ascii="Arial Unicode MS" w:cs="Arial Unicode MS" w:eastAsia="Arial Unicode MS" w:hAnsi="Arial Unicode MS"/>
              <w:i w:val="0"/>
              <w:u w:val="none"/>
              <w:vertAlign w:val="baseline"/>
              <w:rtl w:val="0"/>
            </w:rPr>
            <w:t xml:space="preserve">　By making skillful use of comments, you can create a program that is easy to understand.</w:t>
          </w:r>
        </w:sdtContent>
      </w:sdt>
      <w:r w:rsidDel="00000000" w:rsidR="00000000" w:rsidRPr="00000000">
        <w:rPr>
          <w:rtl w:val="0"/>
        </w:rPr>
      </w:r>
    </w:p>
    <w:p w:rsidR="00000000" w:rsidDel="00000000" w:rsidP="00000000" w:rsidRDefault="00000000" w:rsidRPr="00000000" w14:paraId="0000008D">
      <w:pPr>
        <w:pStyle w:val="Heading2"/>
        <w:pageBreakBefore w:val="0"/>
        <w:jc w:val="both"/>
        <w:rPr>
          <w:rFonts w:ascii="Arimo" w:cs="Arimo" w:eastAsia="Arimo" w:hAnsi="Arimo"/>
          <w:b w:val="1"/>
        </w:rPr>
      </w:pPr>
      <w:bookmarkStart w:colFirst="0" w:colLast="0" w:name="_heading=h.44sinio" w:id="16"/>
      <w:bookmarkEnd w:id="16"/>
      <w:r w:rsidDel="00000000" w:rsidR="00000000" w:rsidRPr="00000000">
        <w:rPr>
          <w:rFonts w:ascii="Arimo" w:cs="Arimo" w:eastAsia="Arimo" w:hAnsi="Arimo"/>
          <w:b w:val="1"/>
          <w:rtl w:val="0"/>
        </w:rPr>
        <w:t xml:space="preserve">3.3 </w:t>
      </w:r>
      <w:r w:rsidDel="00000000" w:rsidR="00000000" w:rsidRPr="00000000">
        <w:rPr>
          <w:rFonts w:ascii="Arimo" w:cs="Arimo" w:eastAsia="Arimo" w:hAnsi="Arimo"/>
          <w:b w:val="1"/>
          <w:i w:val="0"/>
          <w:u w:val="none"/>
          <w:vertAlign w:val="baseline"/>
          <w:rtl w:val="0"/>
        </w:rPr>
        <w:t xml:space="preserve">Variables</w:t>
      </w:r>
      <w:r w:rsidDel="00000000" w:rsidR="00000000" w:rsidRPr="00000000">
        <w:rPr>
          <w:rtl w:val="0"/>
        </w:rPr>
      </w:r>
    </w:p>
    <w:p w:rsidR="00000000" w:rsidDel="00000000" w:rsidP="00000000" w:rsidRDefault="00000000" w:rsidRPr="00000000" w14:paraId="0000008E">
      <w:pPr>
        <w:pageBreakBefore w:val="0"/>
        <w:jc w:val="both"/>
        <w:rPr>
          <w:rFonts w:ascii="Arimo" w:cs="Arimo" w:eastAsia="Arimo" w:hAnsi="Arimo"/>
          <w:i w:val="0"/>
          <w:u w:val="none"/>
          <w:vertAlign w:val="baseline"/>
        </w:rPr>
      </w:pPr>
      <w:sdt>
        <w:sdtPr>
          <w:tag w:val="goog_rdk_36"/>
        </w:sdtPr>
        <w:sdtContent>
          <w:r w:rsidDel="00000000" w:rsidR="00000000" w:rsidRPr="00000000">
            <w:rPr>
              <w:rFonts w:ascii="Arial Unicode MS" w:cs="Arial Unicode MS" w:eastAsia="Arial Unicode MS" w:hAnsi="Arial Unicode MS"/>
              <w:i w:val="0"/>
              <w:u w:val="none"/>
              <w:vertAlign w:val="baseline"/>
              <w:rtl w:val="0"/>
            </w:rPr>
            <w:t xml:space="preserve">　In MZ, there is a concept </w:t>
          </w:r>
        </w:sdtContent>
      </w:sdt>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a variable. From the event command Control Variables, </w:t>
      </w:r>
      <w:r w:rsidDel="00000000" w:rsidR="00000000" w:rsidRPr="00000000">
        <w:rPr>
          <w:rFonts w:ascii="Arimo" w:cs="Arimo" w:eastAsia="Arimo" w:hAnsi="Arimo"/>
          <w:rtl w:val="0"/>
        </w:rPr>
        <w:t xml:space="preserve">it is possible to</w:t>
      </w:r>
      <w:r w:rsidDel="00000000" w:rsidR="00000000" w:rsidRPr="00000000">
        <w:rPr>
          <w:rFonts w:ascii="Arimo" w:cs="Arimo" w:eastAsia="Arimo" w:hAnsi="Arimo"/>
          <w:i w:val="0"/>
          <w:u w:val="none"/>
          <w:vertAlign w:val="baseline"/>
          <w:rtl w:val="0"/>
        </w:rPr>
        <w:t xml:space="preserve"> specify a name and freely assign or </w:t>
      </w:r>
      <w:r w:rsidDel="00000000" w:rsidR="00000000" w:rsidRPr="00000000">
        <w:rPr>
          <w:rFonts w:ascii="Arimo" w:cs="Arimo" w:eastAsia="Arimo" w:hAnsi="Arimo"/>
          <w:rtl w:val="0"/>
        </w:rPr>
        <w:t xml:space="preserve">change</w:t>
      </w:r>
      <w:r w:rsidDel="00000000" w:rsidR="00000000" w:rsidRPr="00000000">
        <w:rPr>
          <w:rFonts w:ascii="Arimo" w:cs="Arimo" w:eastAsia="Arimo" w:hAnsi="Arimo"/>
          <w:i w:val="0"/>
          <w:u w:val="none"/>
          <w:vertAlign w:val="baseline"/>
          <w:rtl w:val="0"/>
        </w:rPr>
        <w:t xml:space="preserve"> a value. The same type of system is also found in JavaScript.</w:t>
      </w:r>
    </w:p>
    <w:p w:rsidR="00000000" w:rsidDel="00000000" w:rsidP="00000000" w:rsidRDefault="00000000" w:rsidRPr="00000000" w14:paraId="0000008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0">
      <w:pPr>
        <w:pageBreakBefore w:val="0"/>
        <w:jc w:val="both"/>
        <w:rPr>
          <w:rFonts w:ascii="Arimo" w:cs="Arimo" w:eastAsia="Arimo" w:hAnsi="Arimo"/>
        </w:rPr>
      </w:pPr>
      <w:sdt>
        <w:sdtPr>
          <w:tag w:val="goog_rdk_37"/>
        </w:sdtPr>
        <w:sdtContent>
          <w:r w:rsidDel="00000000" w:rsidR="00000000" w:rsidRPr="00000000">
            <w:rPr>
              <w:rFonts w:ascii="Arial Unicode MS" w:cs="Arial Unicode MS" w:eastAsia="Arial Unicode MS" w:hAnsi="Arial Unicode MS"/>
              <w:i w:val="0"/>
              <w:u w:val="none"/>
              <w:vertAlign w:val="baseline"/>
              <w:rtl w:val="0"/>
            </w:rPr>
            <w:t xml:space="preserve">　In this chapter,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explain the differences between variables in JavaScript and MZ and their varying methods of use.</w:t>
      </w:r>
      <w:r w:rsidDel="00000000" w:rsidR="00000000" w:rsidRPr="00000000">
        <w:rPr>
          <w:rtl w:val="0"/>
        </w:rPr>
      </w:r>
    </w:p>
    <w:p w:rsidR="00000000" w:rsidDel="00000000" w:rsidP="00000000" w:rsidRDefault="00000000" w:rsidRPr="00000000" w14:paraId="00000091">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Declaring a Variable</w:t>
      </w:r>
      <w:r w:rsidDel="00000000" w:rsidR="00000000" w:rsidRPr="00000000">
        <w:rPr>
          <w:rtl w:val="0"/>
        </w:rPr>
      </w:r>
    </w:p>
    <w:p w:rsidR="00000000" w:rsidDel="00000000" w:rsidP="00000000" w:rsidRDefault="00000000" w:rsidRPr="00000000" w14:paraId="00000092">
      <w:pPr>
        <w:pageBreakBefore w:val="0"/>
        <w:jc w:val="both"/>
        <w:rPr>
          <w:rFonts w:ascii="Arimo" w:cs="Arimo" w:eastAsia="Arimo" w:hAnsi="Arimo"/>
        </w:rPr>
      </w:pPr>
      <w:sdt>
        <w:sdtPr>
          <w:tag w:val="goog_rdk_38"/>
        </w:sdtPr>
        <w:sdtContent>
          <w:r w:rsidDel="00000000" w:rsidR="00000000" w:rsidRPr="00000000">
            <w:rPr>
              <w:rFonts w:ascii="Arial Unicode MS" w:cs="Arial Unicode MS" w:eastAsia="Arial Unicode MS" w:hAnsi="Arial Unicode MS"/>
              <w:i w:val="0"/>
              <w:u w:val="none"/>
              <w:vertAlign w:val="baseline"/>
              <w:rtl w:val="0"/>
            </w:rPr>
            <w:t xml:space="preserve">　First, as opposed to variables in MZ, you must declare a variable when using JavaScript.</w:t>
          </w:r>
        </w:sdtContent>
      </w:sdt>
      <w:r w:rsidDel="00000000" w:rsidR="00000000" w:rsidRPr="00000000">
        <w:rPr>
          <w:rtl w:val="0"/>
        </w:rPr>
      </w:r>
    </w:p>
    <w:p w:rsidR="00000000" w:rsidDel="00000000" w:rsidP="00000000" w:rsidRDefault="00000000" w:rsidRPr="00000000" w14:paraId="00000093">
      <w:pPr>
        <w:pageBreakBefore w:val="0"/>
        <w:jc w:val="both"/>
        <w:rPr>
          <w:rFonts w:ascii="Arimo" w:cs="Arimo" w:eastAsia="Arimo" w:hAnsi="Arimo"/>
        </w:rPr>
      </w:pPr>
      <w:sdt>
        <w:sdtPr>
          <w:tag w:val="goog_rdk_39"/>
        </w:sdtPr>
        <w:sdtContent>
          <w:r w:rsidDel="00000000" w:rsidR="00000000" w:rsidRPr="00000000">
            <w:rPr>
              <w:rFonts w:ascii="Arial Unicode MS" w:cs="Arial Unicode MS" w:eastAsia="Arial Unicode MS" w:hAnsi="Arial Unicode MS"/>
              <w:i w:val="0"/>
              <w:u w:val="none"/>
              <w:vertAlign w:val="baseline"/>
              <w:rtl w:val="0"/>
            </w:rPr>
            <w:t xml:space="preserve">　When declaring a variable, you convey to the program that you are defining a variable under a specified name. You cannot use a variable if it is not declared.</w:t>
          </w:r>
        </w:sdtContent>
      </w:sdt>
      <w:r w:rsidDel="00000000" w:rsidR="00000000" w:rsidRPr="00000000">
        <w:rPr>
          <w:rtl w:val="0"/>
        </w:rPr>
      </w:r>
    </w:p>
    <w:p w:rsidR="00000000" w:rsidDel="00000000" w:rsidP="00000000" w:rsidRDefault="00000000" w:rsidRPr="00000000" w14:paraId="0000009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5">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0;</w:t>
      </w:r>
      <w:r w:rsidDel="00000000" w:rsidR="00000000" w:rsidRPr="00000000">
        <w:rPr>
          <w:rtl w:val="0"/>
        </w:rPr>
      </w:r>
    </w:p>
    <w:p w:rsidR="00000000" w:rsidDel="00000000" w:rsidP="00000000" w:rsidRDefault="00000000" w:rsidRPr="00000000" w14:paraId="0000009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7">
      <w:pPr>
        <w:pageBreakBefore w:val="0"/>
        <w:jc w:val="both"/>
        <w:rPr>
          <w:rFonts w:ascii="Arimo" w:cs="Arimo" w:eastAsia="Arimo" w:hAnsi="Arimo"/>
          <w:i w:val="0"/>
          <w:u w:val="none"/>
          <w:vertAlign w:val="baseline"/>
        </w:rPr>
      </w:pPr>
      <w:sdt>
        <w:sdtPr>
          <w:tag w:val="goog_rdk_40"/>
        </w:sdtPr>
        <w:sdtContent>
          <w:r w:rsidDel="00000000" w:rsidR="00000000" w:rsidRPr="00000000">
            <w:rPr>
              <w:rFonts w:ascii="Arial Unicode MS" w:cs="Arial Unicode MS" w:eastAsia="Arial Unicode MS" w:hAnsi="Arial Unicode MS"/>
              <w:i w:val="0"/>
              <w:u w:val="none"/>
              <w:vertAlign w:val="baseline"/>
              <w:rtl w:val="0"/>
            </w:rPr>
            <w:t xml:space="preserve">　In the above example, we are declaring that we will use a variable with the name of </w:t>
          </w:r>
        </w:sdtContent>
      </w:sdt>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 and, at the same time, we are assigning it a value of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Although a value of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rtl w:val="0"/>
        </w:rPr>
        <w:t xml:space="preserve">assigned automatically to</w:t>
      </w:r>
      <w:r w:rsidDel="00000000" w:rsidR="00000000" w:rsidRPr="00000000">
        <w:rPr>
          <w:rFonts w:ascii="Arimo" w:cs="Arimo" w:eastAsia="Arimo" w:hAnsi="Arimo"/>
          <w:i w:val="0"/>
          <w:u w:val="none"/>
          <w:vertAlign w:val="baseline"/>
          <w:rtl w:val="0"/>
        </w:rPr>
        <w:t xml:space="preserve"> an event command variable, unless </w:t>
      </w:r>
      <w:r w:rsidDel="00000000" w:rsidR="00000000" w:rsidRPr="00000000">
        <w:rPr>
          <w:rFonts w:ascii="Arimo" w:cs="Arimo" w:eastAsia="Arimo" w:hAnsi="Arimo"/>
          <w:rtl w:val="0"/>
        </w:rPr>
        <w:t xml:space="preserve">an initial value is</w:t>
      </w:r>
      <w:r w:rsidDel="00000000" w:rsidR="00000000" w:rsidRPr="00000000">
        <w:rPr>
          <w:rFonts w:ascii="Arimo" w:cs="Arimo" w:eastAsia="Arimo" w:hAnsi="Arimo"/>
          <w:i w:val="0"/>
          <w:u w:val="none"/>
          <w:vertAlign w:val="baseline"/>
          <w:rtl w:val="0"/>
        </w:rPr>
        <w:t xml:space="preserve"> assigned to a JavaScript variable, </w:t>
      </w:r>
      <w:r w:rsidDel="00000000" w:rsidR="00000000" w:rsidRPr="00000000">
        <w:rPr>
          <w:rFonts w:ascii="Arimo" w:cs="Arimo" w:eastAsia="Arimo" w:hAnsi="Arimo"/>
          <w:rtl w:val="0"/>
        </w:rPr>
        <w:t xml:space="preserve">it will have no value</w:t>
      </w:r>
      <w:r w:rsidDel="00000000" w:rsidR="00000000" w:rsidRPr="00000000">
        <w:rPr>
          <w:rFonts w:ascii="Arimo" w:cs="Arimo" w:eastAsia="Arimo" w:hAnsi="Arimo"/>
          <w:i w:val="0"/>
          <w:u w:val="none"/>
          <w:vertAlign w:val="baseline"/>
          <w:rtl w:val="0"/>
        </w:rPr>
        <w:t xml:space="preserve"> at all. More precisely, the special value </w:t>
      </w:r>
      <w:r w:rsidDel="00000000" w:rsidR="00000000" w:rsidRPr="00000000">
        <w:rPr>
          <w:rFonts w:ascii="Arimo" w:cs="Arimo" w:eastAsia="Arimo" w:hAnsi="Arimo"/>
          <w:i w:val="1"/>
          <w:u w:val="none"/>
          <w:vertAlign w:val="baseline"/>
          <w:rtl w:val="0"/>
        </w:rPr>
        <w:t xml:space="preserve">undefined</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rtl w:val="0"/>
        </w:rPr>
        <w:t xml:space="preserve">assigned</w:t>
      </w:r>
      <w:r w:rsidDel="00000000" w:rsidR="00000000" w:rsidRPr="00000000">
        <w:rPr>
          <w:rFonts w:ascii="Arimo" w:cs="Arimo" w:eastAsia="Arimo" w:hAnsi="Arimo"/>
          <w:i w:val="0"/>
          <w:u w:val="none"/>
          <w:vertAlign w:val="baseline"/>
          <w:rtl w:val="0"/>
        </w:rPr>
        <w:t xml:space="preserve"> signifying that the variable </w:t>
      </w:r>
      <w:r w:rsidDel="00000000" w:rsidR="00000000" w:rsidRPr="00000000">
        <w:rPr>
          <w:rFonts w:ascii="Arimo" w:cs="Arimo" w:eastAsia="Arimo" w:hAnsi="Arimo"/>
          <w:rtl w:val="0"/>
        </w:rPr>
        <w:t xml:space="preserve">has no defined value</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9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9">
      <w:pPr>
        <w:pageBreakBefore w:val="0"/>
        <w:jc w:val="both"/>
        <w:rPr>
          <w:rFonts w:ascii="Arimo" w:cs="Arimo" w:eastAsia="Arimo" w:hAnsi="Arimo"/>
          <w:i w:val="0"/>
          <w:u w:val="none"/>
          <w:vertAlign w:val="baseline"/>
        </w:rPr>
      </w:pPr>
      <w:sdt>
        <w:sdtPr>
          <w:tag w:val="goog_rdk_4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is a syntax-defined word that is required for making a declaration. In addition to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there are a number of words and terms that are syntactically defined by JavaScript. These are collectively known as reserved words.</w:t>
      </w:r>
    </w:p>
    <w:p w:rsidR="00000000" w:rsidDel="00000000" w:rsidP="00000000" w:rsidRDefault="00000000" w:rsidRPr="00000000" w14:paraId="0000009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B">
      <w:pPr>
        <w:pageBreakBefore w:val="0"/>
        <w:jc w:val="both"/>
        <w:rPr>
          <w:rFonts w:ascii="Arimo" w:cs="Arimo" w:eastAsia="Arimo" w:hAnsi="Arimo"/>
        </w:rPr>
      </w:pPr>
      <w:sdt>
        <w:sdtPr>
          <w:tag w:val="goog_rdk_42"/>
        </w:sdtPr>
        <w:sdtContent>
          <w:r w:rsidDel="00000000" w:rsidR="00000000" w:rsidRPr="00000000">
            <w:rPr>
              <w:rFonts w:ascii="Arial Unicode MS" w:cs="Arial Unicode MS" w:eastAsia="Arial Unicode MS" w:hAnsi="Arial Unicode MS"/>
              <w:i w:val="0"/>
              <w:u w:val="none"/>
              <w:vertAlign w:val="baseline"/>
              <w:rtl w:val="0"/>
            </w:rPr>
            <w:t xml:space="preserve">　For the variable name </w:t>
          </w:r>
        </w:sdtContent>
      </w:sdt>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 you can enter a name of your choosing. However, you cannot use certain text including reserved words, which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just introduced, and some symbols.</w:t>
      </w:r>
      <w:r w:rsidDel="00000000" w:rsidR="00000000" w:rsidRPr="00000000">
        <w:rPr>
          <w:rtl w:val="0"/>
        </w:rPr>
      </w:r>
    </w:p>
    <w:p w:rsidR="00000000" w:rsidDel="00000000" w:rsidP="00000000" w:rsidRDefault="00000000" w:rsidRPr="00000000" w14:paraId="0000009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D">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Uncaught SyntaxError: Identifier 'aaa' has already been declared</w:t>
      </w:r>
      <w:r w:rsidDel="00000000" w:rsidR="00000000" w:rsidRPr="00000000">
        <w:rPr>
          <w:rtl w:val="0"/>
        </w:rPr>
      </w:r>
    </w:p>
    <w:p w:rsidR="00000000" w:rsidDel="00000000" w:rsidP="00000000" w:rsidRDefault="00000000" w:rsidRPr="00000000" w14:paraId="0000009E">
      <w:pPr>
        <w:pStyle w:val="Heading3"/>
        <w:pageBreakBefore w:val="0"/>
        <w:jc w:val="both"/>
        <w:rPr>
          <w:rFonts w:ascii="Arimo" w:cs="Arimo" w:eastAsia="Arimo" w:hAnsi="Arimo"/>
          <w:b w:val="1"/>
        </w:rPr>
      </w:pPr>
      <w:bookmarkStart w:colFirst="0" w:colLast="0" w:name="_heading=h.2jxsxqh" w:id="17"/>
      <w:bookmarkEnd w:id="1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Semicolons at the End of Lines</w:t>
      </w:r>
      <w:r w:rsidDel="00000000" w:rsidR="00000000" w:rsidRPr="00000000">
        <w:rPr>
          <w:rtl w:val="0"/>
        </w:rPr>
      </w:r>
    </w:p>
    <w:p w:rsidR="00000000" w:rsidDel="00000000" w:rsidP="00000000" w:rsidRDefault="00000000" w:rsidRPr="00000000" w14:paraId="0000009F">
      <w:pPr>
        <w:pageBreakBefore w:val="0"/>
        <w:jc w:val="both"/>
        <w:rPr>
          <w:rFonts w:ascii="Arimo" w:cs="Arimo" w:eastAsia="Arimo" w:hAnsi="Arimo"/>
        </w:rPr>
      </w:pPr>
      <w:sdt>
        <w:sdtPr>
          <w:tag w:val="goog_rdk_43"/>
        </w:sdtPr>
        <w:sdtContent>
          <w:r w:rsidDel="00000000" w:rsidR="00000000" w:rsidRPr="00000000">
            <w:rPr>
              <w:rFonts w:ascii="Arial Unicode MS" w:cs="Arial Unicode MS" w:eastAsia="Arial Unicode MS" w:hAnsi="Arial Unicode MS"/>
              <w:i w:val="0"/>
              <w:u w:val="none"/>
              <w:vertAlign w:val="baseline"/>
              <w:rtl w:val="0"/>
            </w:rPr>
            <w:t xml:space="preserve">　If you take a good look at the scripts appearing so far, you will see that a semicolon (;) has been placed at the very end. </w:t>
          </w:r>
        </w:sdtContent>
      </w:sdt>
      <w:r w:rsidDel="00000000" w:rsidR="00000000" w:rsidRPr="00000000">
        <w:rPr>
          <w:rFonts w:ascii="Arimo" w:cs="Arimo" w:eastAsia="Arimo" w:hAnsi="Arimo"/>
          <w:rtl w:val="0"/>
        </w:rPr>
        <w:t xml:space="preserve">Although</w:t>
      </w:r>
      <w:r w:rsidDel="00000000" w:rsidR="00000000" w:rsidRPr="00000000">
        <w:rPr>
          <w:rFonts w:ascii="Arimo" w:cs="Arimo" w:eastAsia="Arimo" w:hAnsi="Arimo"/>
          <w:i w:val="0"/>
          <w:u w:val="none"/>
          <w:vertAlign w:val="baseline"/>
          <w:rtl w:val="0"/>
        </w:rPr>
        <w:t xml:space="preserve"> this is a symbol used to explicitly express the end of the statement, the script will function normally even without the semicolon. Whether or not you use semicolons </w:t>
      </w:r>
      <w:r w:rsidDel="00000000" w:rsidR="00000000" w:rsidRPr="00000000">
        <w:rPr>
          <w:rFonts w:ascii="Arimo" w:cs="Arimo" w:eastAsia="Arimo" w:hAnsi="Arimo"/>
          <w:rtl w:val="0"/>
        </w:rPr>
        <w:t xml:space="preserve">is entirely your own decision; e</w:t>
      </w:r>
      <w:r w:rsidDel="00000000" w:rsidR="00000000" w:rsidRPr="00000000">
        <w:rPr>
          <w:rFonts w:ascii="Arimo" w:cs="Arimo" w:eastAsia="Arimo" w:hAnsi="Arimo"/>
          <w:i w:val="0"/>
          <w:u w:val="none"/>
          <w:vertAlign w:val="baseline"/>
          <w:rtl w:val="0"/>
        </w:rPr>
        <w:t xml:space="preserve">ither choice is perfectly fine. However, it is important to </w:t>
      </w:r>
      <w:r w:rsidDel="00000000" w:rsidR="00000000" w:rsidRPr="00000000">
        <w:rPr>
          <w:rFonts w:ascii="Arimo" w:cs="Arimo" w:eastAsia="Arimo" w:hAnsi="Arimo"/>
          <w:rtl w:val="0"/>
        </w:rPr>
        <w:t xml:space="preserve">be consistent</w:t>
      </w:r>
      <w:r w:rsidDel="00000000" w:rsidR="00000000" w:rsidRPr="00000000">
        <w:rPr>
          <w:rFonts w:ascii="Arimo" w:cs="Arimo" w:eastAsia="Arimo" w:hAnsi="Arimo"/>
          <w:i w:val="0"/>
          <w:u w:val="none"/>
          <w:vertAlign w:val="baseline"/>
          <w:rtl w:val="0"/>
        </w:rPr>
        <w:t xml:space="preserve">. It may cause confusion if you add them in some places but not others.</w:t>
      </w:r>
      <w:r w:rsidDel="00000000" w:rsidR="00000000" w:rsidRPr="00000000">
        <w:rPr>
          <w:rtl w:val="0"/>
        </w:rPr>
      </w:r>
    </w:p>
    <w:p w:rsidR="00000000" w:rsidDel="00000000" w:rsidP="00000000" w:rsidRDefault="00000000" w:rsidRPr="00000000" w14:paraId="000000A0">
      <w:pPr>
        <w:pStyle w:val="Heading3"/>
        <w:pageBreakBefore w:val="0"/>
        <w:jc w:val="both"/>
        <w:rPr>
          <w:rFonts w:ascii="Arimo" w:cs="Arimo" w:eastAsia="Arimo" w:hAnsi="Arimo"/>
          <w:b w:val="1"/>
        </w:rPr>
      </w:pPr>
      <w:bookmarkStart w:colFirst="0" w:colLast="0" w:name="_heading=h.z337ya" w:id="18"/>
      <w:bookmarkEnd w:id="18"/>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Methods for Declaring Variables </w:t>
      </w:r>
      <w:r w:rsidDel="00000000" w:rsidR="00000000" w:rsidRPr="00000000">
        <w:rPr>
          <w:rFonts w:ascii="Arimo" w:cs="Arimo" w:eastAsia="Arimo" w:hAnsi="Arimo"/>
          <w:b w:val="1"/>
          <w:rtl w:val="0"/>
        </w:rPr>
        <w:t xml:space="preserve">O</w:t>
      </w:r>
      <w:r w:rsidDel="00000000" w:rsidR="00000000" w:rsidRPr="00000000">
        <w:rPr>
          <w:rFonts w:ascii="Arimo" w:cs="Arimo" w:eastAsia="Arimo" w:hAnsi="Arimo"/>
          <w:b w:val="1"/>
          <w:vertAlign w:val="baseline"/>
          <w:rtl w:val="0"/>
        </w:rPr>
        <w:t xml:space="preserve">ther </w:t>
      </w:r>
      <w:r w:rsidDel="00000000" w:rsidR="00000000" w:rsidRPr="00000000">
        <w:rPr>
          <w:rFonts w:ascii="Arimo" w:cs="Arimo" w:eastAsia="Arimo" w:hAnsi="Arimo"/>
          <w:b w:val="1"/>
          <w:rtl w:val="0"/>
        </w:rPr>
        <w:t xml:space="preserve">T</w:t>
      </w:r>
      <w:r w:rsidDel="00000000" w:rsidR="00000000" w:rsidRPr="00000000">
        <w:rPr>
          <w:rFonts w:ascii="Arimo" w:cs="Arimo" w:eastAsia="Arimo" w:hAnsi="Arimo"/>
          <w:b w:val="1"/>
          <w:vertAlign w:val="baseline"/>
          <w:rtl w:val="0"/>
        </w:rPr>
        <w:t xml:space="preserve">han </w:t>
      </w:r>
      <w:r w:rsidDel="00000000" w:rsidR="00000000" w:rsidRPr="00000000">
        <w:rPr>
          <w:rFonts w:ascii="Arimo" w:cs="Arimo" w:eastAsia="Arimo" w:hAnsi="Arimo"/>
          <w:b w:val="1"/>
          <w:i w:val="1"/>
          <w:vertAlign w:val="baseline"/>
          <w:rtl w:val="0"/>
        </w:rPr>
        <w:t xml:space="preserve">let</w:t>
      </w:r>
      <w:r w:rsidDel="00000000" w:rsidR="00000000" w:rsidRPr="00000000">
        <w:rPr>
          <w:rtl w:val="0"/>
        </w:rPr>
      </w:r>
    </w:p>
    <w:p w:rsidR="00000000" w:rsidDel="00000000" w:rsidP="00000000" w:rsidRDefault="00000000" w:rsidRPr="00000000" w14:paraId="000000A1">
      <w:pPr>
        <w:pageBreakBefore w:val="0"/>
        <w:jc w:val="both"/>
        <w:rPr>
          <w:rFonts w:ascii="Arimo" w:cs="Arimo" w:eastAsia="Arimo" w:hAnsi="Arimo"/>
          <w:i w:val="0"/>
          <w:u w:val="none"/>
          <w:vertAlign w:val="baseline"/>
        </w:rPr>
      </w:pPr>
      <w:sdt>
        <w:sdtPr>
          <w:tag w:val="goog_rdk_4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If you</w:t>
      </w:r>
      <w:r w:rsidDel="00000000" w:rsidR="00000000" w:rsidRPr="00000000">
        <w:rPr>
          <w:rFonts w:ascii="Arimo" w:cs="Arimo" w:eastAsia="Arimo" w:hAnsi="Arimo"/>
          <w:i w:val="0"/>
          <w:u w:val="none"/>
          <w:vertAlign w:val="baseline"/>
          <w:rtl w:val="0"/>
        </w:rPr>
        <w:t xml:space="preserve"> used scripts with the previous version, RPG Maker MV (abbreviated hereafter as "MV"), you will probably recall the reserved word </w:t>
      </w:r>
      <w:r w:rsidDel="00000000" w:rsidR="00000000" w:rsidRPr="00000000">
        <w:rPr>
          <w:rFonts w:ascii="Arimo" w:cs="Arimo" w:eastAsia="Arimo" w:hAnsi="Arimo"/>
          <w:i w:val="1"/>
          <w:u w:val="none"/>
          <w:vertAlign w:val="baseline"/>
          <w:rtl w:val="0"/>
        </w:rPr>
        <w:t xml:space="preserve">var</w:t>
      </w:r>
      <w:r w:rsidDel="00000000" w:rsidR="00000000" w:rsidRPr="00000000">
        <w:rPr>
          <w:rFonts w:ascii="Arimo" w:cs="Arimo" w:eastAsia="Arimo" w:hAnsi="Arimo"/>
          <w:i w:val="0"/>
          <w:u w:val="none"/>
          <w:vertAlign w:val="baseline"/>
          <w:rtl w:val="0"/>
        </w:rPr>
        <w:t xml:space="preserve">. Using the same method as with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you can also declare valuables with </w:t>
      </w:r>
      <w:r w:rsidDel="00000000" w:rsidR="00000000" w:rsidRPr="00000000">
        <w:rPr>
          <w:rFonts w:ascii="Arimo" w:cs="Arimo" w:eastAsia="Arimo" w:hAnsi="Arimo"/>
          <w:i w:val="1"/>
          <w:u w:val="none"/>
          <w:vertAlign w:val="baseline"/>
          <w:rtl w:val="0"/>
        </w:rPr>
        <w:t xml:space="preserve">var</w:t>
      </w:r>
      <w:r w:rsidDel="00000000" w:rsidR="00000000" w:rsidRPr="00000000">
        <w:rPr>
          <w:rFonts w:ascii="Arimo" w:cs="Arimo" w:eastAsia="Arimo" w:hAnsi="Arimo"/>
          <w:i w:val="0"/>
          <w:u w:val="none"/>
          <w:vertAlign w:val="baseline"/>
          <w:rtl w:val="0"/>
        </w:rPr>
        <w:t xml:space="preserve">. Although declarations using </w:t>
      </w:r>
      <w:r w:rsidDel="00000000" w:rsidR="00000000" w:rsidRPr="00000000">
        <w:rPr>
          <w:rFonts w:ascii="Arimo" w:cs="Arimo" w:eastAsia="Arimo" w:hAnsi="Arimo"/>
          <w:i w:val="1"/>
          <w:u w:val="none"/>
          <w:vertAlign w:val="baseline"/>
          <w:rtl w:val="0"/>
        </w:rPr>
        <w:t xml:space="preserve">var</w:t>
      </w:r>
      <w:r w:rsidDel="00000000" w:rsidR="00000000" w:rsidRPr="00000000">
        <w:rPr>
          <w:rFonts w:ascii="Arimo" w:cs="Arimo" w:eastAsia="Arimo" w:hAnsi="Arimo"/>
          <w:i w:val="0"/>
          <w:u w:val="none"/>
          <w:vertAlign w:val="baseline"/>
          <w:rtl w:val="0"/>
        </w:rPr>
        <w:t xml:space="preserve"> are also </w:t>
      </w:r>
      <w:r w:rsidDel="00000000" w:rsidR="00000000" w:rsidRPr="00000000">
        <w:rPr>
          <w:rFonts w:ascii="Arimo" w:cs="Arimo" w:eastAsia="Arimo" w:hAnsi="Arimo"/>
          <w:rtl w:val="0"/>
        </w:rPr>
        <w:t xml:space="preserve">valid</w:t>
      </w:r>
      <w:r w:rsidDel="00000000" w:rsidR="00000000" w:rsidRPr="00000000">
        <w:rPr>
          <w:rFonts w:ascii="Arimo" w:cs="Arimo" w:eastAsia="Arimo" w:hAnsi="Arimo"/>
          <w:i w:val="0"/>
          <w:u w:val="none"/>
          <w:vertAlign w:val="baseline"/>
          <w:rtl w:val="0"/>
        </w:rPr>
        <w:t xml:space="preserve"> in MZ, it is actually a fairly old word. While using it will not result in any </w:t>
      </w:r>
      <w:r w:rsidDel="00000000" w:rsidR="00000000" w:rsidRPr="00000000">
        <w:rPr>
          <w:rFonts w:ascii="Arimo" w:cs="Arimo" w:eastAsia="Arimo" w:hAnsi="Arimo"/>
          <w:rtl w:val="0"/>
        </w:rPr>
        <w:t xml:space="preserve">errors or harm to your program</w:t>
      </w:r>
      <w:r w:rsidDel="00000000" w:rsidR="00000000" w:rsidRPr="00000000">
        <w:rPr>
          <w:rFonts w:ascii="Arimo" w:cs="Arimo" w:eastAsia="Arimo" w:hAnsi="Arimo"/>
          <w:i w:val="0"/>
          <w:u w:val="none"/>
          <w:vertAlign w:val="baseline"/>
          <w:rtl w:val="0"/>
        </w:rPr>
        <w:t xml:space="preserve">, when you reach the stage </w:t>
      </w:r>
      <w:r w:rsidDel="00000000" w:rsidR="00000000" w:rsidRPr="00000000">
        <w:rPr>
          <w:rFonts w:ascii="Arimo" w:cs="Arimo" w:eastAsia="Arimo" w:hAnsi="Arimo"/>
          <w:rtl w:val="0"/>
        </w:rPr>
        <w:t xml:space="preserve">of creating your own plugins</w:t>
      </w:r>
      <w:r w:rsidDel="00000000" w:rsidR="00000000" w:rsidRPr="00000000">
        <w:rPr>
          <w:rFonts w:ascii="Arimo" w:cs="Arimo" w:eastAsia="Arimo" w:hAnsi="Arimo"/>
          <w:i w:val="0"/>
          <w:u w:val="none"/>
          <w:vertAlign w:val="baseline"/>
          <w:rtl w:val="0"/>
        </w:rPr>
        <w:t xml:space="preserve">, differences will become evident in precise areas such as disparities in the scope (valid range) of variables.</w:t>
      </w:r>
    </w:p>
    <w:p w:rsidR="00000000" w:rsidDel="00000000" w:rsidP="00000000" w:rsidRDefault="00000000" w:rsidRPr="00000000" w14:paraId="000000A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3">
      <w:pPr>
        <w:pageBreakBefore w:val="0"/>
        <w:jc w:val="both"/>
        <w:rPr>
          <w:rFonts w:ascii="Arimo" w:cs="Arimo" w:eastAsia="Arimo" w:hAnsi="Arimo"/>
          <w:i w:val="0"/>
          <w:u w:val="none"/>
          <w:vertAlign w:val="baseline"/>
        </w:rPr>
      </w:pPr>
      <w:sdt>
        <w:sdtPr>
          <w:tag w:val="goog_rdk_45"/>
        </w:sdtPr>
        <w:sdtContent>
          <w:r w:rsidDel="00000000" w:rsidR="00000000" w:rsidRPr="00000000">
            <w:rPr>
              <w:rFonts w:ascii="Arial Unicode MS" w:cs="Arial Unicode MS" w:eastAsia="Arial Unicode MS" w:hAnsi="Arial Unicode MS"/>
              <w:i w:val="0"/>
              <w:u w:val="none"/>
              <w:vertAlign w:val="baseline"/>
              <w:rtl w:val="0"/>
            </w:rPr>
            <w:t xml:space="preserve">　Use </w:t>
          </w:r>
        </w:sdtContent>
      </w:sdt>
      <w:r w:rsidDel="00000000" w:rsidR="00000000" w:rsidRPr="00000000">
        <w:rPr>
          <w:rFonts w:ascii="Arimo" w:cs="Arimo" w:eastAsia="Arimo" w:hAnsi="Arimo"/>
          <w:i w:val="1"/>
          <w:u w:val="none"/>
          <w:vertAlign w:val="baseline"/>
          <w:rtl w:val="0"/>
        </w:rPr>
        <w:t xml:space="preserve">let </w:t>
      </w:r>
      <w:r w:rsidDel="00000000" w:rsidR="00000000" w:rsidRPr="00000000">
        <w:rPr>
          <w:rFonts w:ascii="Arimo" w:cs="Arimo" w:eastAsia="Arimo" w:hAnsi="Arimo"/>
          <w:i w:val="0"/>
          <w:u w:val="none"/>
          <w:vertAlign w:val="baseline"/>
          <w:rtl w:val="0"/>
        </w:rPr>
        <w:t xml:space="preserve">unless you have a particular reason or point of focus tha</w:t>
      </w:r>
      <w:r w:rsidDel="00000000" w:rsidR="00000000" w:rsidRPr="00000000">
        <w:rPr>
          <w:rFonts w:ascii="Arimo" w:cs="Arimo" w:eastAsia="Arimo" w:hAnsi="Arimo"/>
          <w:rtl w:val="0"/>
        </w:rPr>
        <w:t xml:space="preserve">t requires otherwise</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A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5">
      <w:pPr>
        <w:pageBreakBefore w:val="0"/>
        <w:jc w:val="both"/>
        <w:rPr>
          <w:rFonts w:ascii="Arimo" w:cs="Arimo" w:eastAsia="Arimo" w:hAnsi="Arimo"/>
        </w:rPr>
      </w:pPr>
      <w:sdt>
        <w:sdtPr>
          <w:tag w:val="goog_rdk_46"/>
        </w:sdtPr>
        <w:sdtContent>
          <w:r w:rsidDel="00000000" w:rsidR="00000000" w:rsidRPr="00000000">
            <w:rPr>
              <w:rFonts w:ascii="Arial Unicode MS" w:cs="Arial Unicode MS" w:eastAsia="Arial Unicode MS" w:hAnsi="Arial Unicode MS"/>
              <w:i w:val="0"/>
              <w:u w:val="none"/>
              <w:vertAlign w:val="baseline"/>
              <w:rtl w:val="0"/>
            </w:rPr>
            <w:t xml:space="preserve">　There is also another reserved word</w:t>
          </w:r>
        </w:sdtContent>
      </w:sdt>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for declarations,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Perhaps you are concerned that, just for declaring variables, there are </w:t>
      </w:r>
      <w:r w:rsidDel="00000000" w:rsidR="00000000" w:rsidRPr="00000000">
        <w:rPr>
          <w:rFonts w:ascii="Arimo" w:cs="Arimo" w:eastAsia="Arimo" w:hAnsi="Arimo"/>
          <w:rtl w:val="0"/>
        </w:rPr>
        <w:t xml:space="preserve">to</w:t>
      </w:r>
      <w:r w:rsidDel="00000000" w:rsidR="00000000" w:rsidRPr="00000000">
        <w:rPr>
          <w:rFonts w:ascii="Arimo" w:cs="Arimo" w:eastAsia="Arimo" w:hAnsi="Arimo"/>
          <w:i w:val="0"/>
          <w:u w:val="none"/>
          <w:vertAlign w:val="baseline"/>
          <w:rtl w:val="0"/>
        </w:rPr>
        <w:t xml:space="preserve">o many different types. It would be difficult to explain about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at this point, so we will save that for later. For now, just be sure to learn about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A6">
      <w:pPr>
        <w:pStyle w:val="Heading3"/>
        <w:pageBreakBefore w:val="0"/>
        <w:jc w:val="both"/>
        <w:rPr>
          <w:rFonts w:ascii="Arimo" w:cs="Arimo" w:eastAsia="Arimo" w:hAnsi="Arimo"/>
          <w:b w:val="1"/>
        </w:rPr>
      </w:pPr>
      <w:bookmarkStart w:colFirst="0" w:colLast="0" w:name="_heading=h.3j2qqm3" w:id="19"/>
      <w:bookmarkEnd w:id="19"/>
      <w:r w:rsidDel="00000000" w:rsidR="00000000" w:rsidRPr="00000000">
        <w:rPr>
          <w:rFonts w:ascii="Arimo" w:cs="Arimo" w:eastAsia="Arimo" w:hAnsi="Arimo"/>
          <w:b w:val="1"/>
          <w:i w:val="0"/>
          <w:u w:val="none"/>
          <w:vertAlign w:val="baseline"/>
          <w:rtl w:val="0"/>
        </w:rPr>
        <w:t xml:space="preserve">Calculating Values</w:t>
      </w:r>
      <w:r w:rsidDel="00000000" w:rsidR="00000000" w:rsidRPr="00000000">
        <w:rPr>
          <w:rtl w:val="0"/>
        </w:rPr>
      </w:r>
    </w:p>
    <w:p w:rsidR="00000000" w:rsidDel="00000000" w:rsidP="00000000" w:rsidRDefault="00000000" w:rsidRPr="00000000" w14:paraId="000000A7">
      <w:pPr>
        <w:pageBreakBefore w:val="0"/>
        <w:jc w:val="both"/>
        <w:rPr>
          <w:rFonts w:ascii="Arimo" w:cs="Arimo" w:eastAsia="Arimo" w:hAnsi="Arimo"/>
        </w:rPr>
      </w:pPr>
      <w:sdt>
        <w:sdtPr>
          <w:tag w:val="goog_rdk_47"/>
        </w:sdtPr>
        <w:sdtContent>
          <w:r w:rsidDel="00000000" w:rsidR="00000000" w:rsidRPr="00000000">
            <w:rPr>
              <w:rFonts w:ascii="Arial Unicode MS" w:cs="Arial Unicode MS" w:eastAsia="Arial Unicode MS" w:hAnsi="Arial Unicode MS"/>
              <w:i w:val="0"/>
              <w:u w:val="none"/>
              <w:vertAlign w:val="baseline"/>
              <w:rtl w:val="0"/>
            </w:rPr>
            <w:t xml:space="preserve">　From the event command Control Variables, in addition to assigning values, it </w:t>
          </w:r>
        </w:sdtContent>
      </w:sdt>
      <w:r w:rsidDel="00000000" w:rsidR="00000000" w:rsidRPr="00000000">
        <w:rPr>
          <w:rFonts w:ascii="Arimo" w:cs="Arimo" w:eastAsia="Arimo" w:hAnsi="Arimo"/>
          <w:rtl w:val="0"/>
        </w:rPr>
        <w:t xml:space="preserve">is</w:t>
      </w:r>
      <w:r w:rsidDel="00000000" w:rsidR="00000000" w:rsidRPr="00000000">
        <w:rPr>
          <w:rFonts w:ascii="Arimo" w:cs="Arimo" w:eastAsia="Arimo" w:hAnsi="Arimo"/>
          <w:i w:val="0"/>
          <w:u w:val="none"/>
          <w:vertAlign w:val="baseline"/>
          <w:rtl w:val="0"/>
        </w:rPr>
        <w:t xml:space="preserve"> possible to conduct basic calculations such as addition and multiplication. Naturally, you can</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do the same for variables within JavaScript.</w:t>
      </w:r>
      <w:r w:rsidDel="00000000" w:rsidR="00000000" w:rsidRPr="00000000">
        <w:rPr>
          <w:rtl w:val="0"/>
        </w:rPr>
      </w:r>
    </w:p>
    <w:p w:rsidR="00000000" w:rsidDel="00000000" w:rsidP="00000000" w:rsidRDefault="00000000" w:rsidRPr="00000000" w14:paraId="000000A8">
      <w:pPr>
        <w:pageBreakBefore w:val="0"/>
        <w:jc w:val="both"/>
        <w:rPr>
          <w:rFonts w:ascii="Arimo" w:cs="Arimo" w:eastAsia="Arimo" w:hAnsi="Arimo"/>
        </w:rPr>
      </w:pPr>
      <w:sdt>
        <w:sdtPr>
          <w:tag w:val="goog_rdk_48"/>
        </w:sdtPr>
        <w:sdtContent>
          <w:r w:rsidDel="00000000" w:rsidR="00000000" w:rsidRPr="00000000">
            <w:rPr>
              <w:rFonts w:ascii="Arial Unicode MS" w:cs="Arial Unicode MS" w:eastAsia="Arial Unicode MS" w:hAnsi="Arial Unicode MS"/>
              <w:i w:val="0"/>
              <w:u w:val="none"/>
              <w:vertAlign w:val="baseline"/>
              <w:rtl w:val="0"/>
            </w:rPr>
            <w:t xml:space="preserve">　First, define a variable.</w:t>
          </w:r>
        </w:sdtContent>
      </w:sdt>
      <w:r w:rsidDel="00000000" w:rsidR="00000000" w:rsidRPr="00000000">
        <w:rPr>
          <w:rtl w:val="0"/>
        </w:rPr>
      </w:r>
    </w:p>
    <w:p w:rsidR="00000000" w:rsidDel="00000000" w:rsidP="00000000" w:rsidRDefault="00000000" w:rsidRPr="00000000" w14:paraId="000000A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A">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x = 1;</w:t>
      </w:r>
      <w:r w:rsidDel="00000000" w:rsidR="00000000" w:rsidRPr="00000000">
        <w:rPr>
          <w:rtl w:val="0"/>
        </w:rPr>
      </w:r>
    </w:p>
    <w:p w:rsidR="00000000" w:rsidDel="00000000" w:rsidP="00000000" w:rsidRDefault="00000000" w:rsidRPr="00000000" w14:paraId="000000A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C">
      <w:pPr>
        <w:pageBreakBefore w:val="0"/>
        <w:jc w:val="both"/>
        <w:rPr>
          <w:rFonts w:ascii="Arimo" w:cs="Arimo" w:eastAsia="Arimo" w:hAnsi="Arimo"/>
        </w:rPr>
      </w:pPr>
      <w:sdt>
        <w:sdtPr>
          <w:tag w:val="goog_rdk_49"/>
        </w:sdtPr>
        <w:sdtContent>
          <w:r w:rsidDel="00000000" w:rsidR="00000000" w:rsidRPr="00000000">
            <w:rPr>
              <w:rFonts w:ascii="Arial Unicode MS" w:cs="Arial Unicode MS" w:eastAsia="Arial Unicode MS" w:hAnsi="Arial Unicode MS"/>
              <w:i w:val="0"/>
              <w:u w:val="none"/>
              <w:vertAlign w:val="baseline"/>
              <w:rtl w:val="0"/>
            </w:rPr>
            <w:t xml:space="preserve">　Next, write the respective calculation in the manner shown below.</w:t>
          </w:r>
        </w:sdtContent>
      </w:sdt>
      <w:r w:rsidDel="00000000" w:rsidR="00000000" w:rsidRPr="00000000">
        <w:rPr>
          <w:rtl w:val="0"/>
        </w:rPr>
      </w:r>
    </w:p>
    <w:p w:rsidR="00000000" w:rsidDel="00000000" w:rsidP="00000000" w:rsidRDefault="00000000" w:rsidRPr="00000000" w14:paraId="000000AD">
      <w:pPr>
        <w:pageBreakBefore w:val="0"/>
        <w:jc w:val="both"/>
        <w:rPr>
          <w:rFonts w:ascii="Arimo" w:cs="Arimo" w:eastAsia="Arimo" w:hAnsi="Arimo"/>
        </w:rPr>
      </w:pPr>
      <w:r w:rsidDel="00000000" w:rsidR="00000000" w:rsidRPr="00000000">
        <w:rPr>
          <w:rtl w:val="0"/>
        </w:rPr>
      </w:r>
    </w:p>
    <w:tbl>
      <w:tblPr>
        <w:tblStyle w:val="Table1"/>
        <w:tblW w:w="57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230"/>
        <w:gridCol w:w="840"/>
        <w:gridCol w:w="2175"/>
        <w:tblGridChange w:id="0">
          <w:tblGrid>
            <w:gridCol w:w="1500"/>
            <w:gridCol w:w="1230"/>
            <w:gridCol w:w="840"/>
            <w:gridCol w:w="217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Script</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Result</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Shortened Script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Addition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Subtraction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Multiplication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Division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rtl w:val="0"/>
              </w:rPr>
              <w:t xml:space="preserve">Modulo</w:t>
            </w:r>
          </w:p>
        </w:tc>
        <w:tc>
          <w:tcPr>
            <w:shd w:fill="auto" w:val="clear"/>
            <w:tcMar>
              <w:top w:w="100.0" w:type="dxa"/>
              <w:left w:w="100.0" w:type="dxa"/>
              <w:bottom w:w="100.0" w:type="dxa"/>
              <w:right w:w="100.0" w:type="dxa"/>
            </w:tcMar>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2;</w:t>
            </w:r>
            <w:r w:rsidDel="00000000" w:rsidR="00000000" w:rsidRPr="00000000">
              <w:rPr>
                <w:rtl w:val="0"/>
              </w:rPr>
            </w:r>
          </w:p>
        </w:tc>
      </w:tr>
    </w:tbl>
    <w:p w:rsidR="00000000" w:rsidDel="00000000" w:rsidP="00000000" w:rsidRDefault="00000000" w:rsidRPr="00000000" w14:paraId="000000C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C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C8">
      <w:pPr>
        <w:pageBreakBefore w:val="0"/>
        <w:jc w:val="both"/>
        <w:rPr>
          <w:rFonts w:ascii="Arimo" w:cs="Arimo" w:eastAsia="Arimo" w:hAnsi="Arimo"/>
          <w:i w:val="0"/>
          <w:u w:val="none"/>
          <w:vertAlign w:val="baseline"/>
        </w:rPr>
      </w:pPr>
      <w:sdt>
        <w:sdtPr>
          <w:tag w:val="goog_rdk_50"/>
        </w:sdtPr>
        <w:sdtContent>
          <w:r w:rsidDel="00000000" w:rsidR="00000000" w:rsidRPr="00000000">
            <w:rPr>
              <w:rFonts w:ascii="Arial Unicode MS" w:cs="Arial Unicode MS" w:eastAsia="Arial Unicode MS" w:hAnsi="Arial Unicode MS"/>
              <w:i w:val="0"/>
              <w:u w:val="none"/>
              <w:vertAlign w:val="baseline"/>
              <w:rtl w:val="0"/>
            </w:rPr>
            <w:t xml:space="preserve">　Then the variable </w:t>
          </w:r>
        </w:sdtContent>
      </w:sdt>
      <w:r w:rsidDel="00000000" w:rsidR="00000000" w:rsidRPr="00000000">
        <w:rPr>
          <w:rFonts w:ascii="Arimo" w:cs="Arimo" w:eastAsia="Arimo" w:hAnsi="Arimo"/>
          <w:i w:val="1"/>
          <w:u w:val="none"/>
          <w:vertAlign w:val="baseline"/>
          <w:rtl w:val="0"/>
        </w:rPr>
        <w:t xml:space="preserve">x</w:t>
      </w:r>
      <w:r w:rsidDel="00000000" w:rsidR="00000000" w:rsidRPr="00000000">
        <w:rPr>
          <w:rFonts w:ascii="Arimo" w:cs="Arimo" w:eastAsia="Arimo" w:hAnsi="Arimo"/>
          <w:i w:val="0"/>
          <w:u w:val="none"/>
          <w:vertAlign w:val="baseline"/>
          <w:rtl w:val="0"/>
        </w:rPr>
        <w:t xml:space="preserve"> will store the result of the calculation. Enter </w:t>
      </w:r>
      <w:r w:rsidDel="00000000" w:rsidR="00000000" w:rsidRPr="00000000">
        <w:rPr>
          <w:rFonts w:ascii="Arimo" w:cs="Arimo" w:eastAsia="Arimo" w:hAnsi="Arimo"/>
          <w:i w:val="1"/>
          <w:u w:val="none"/>
          <w:vertAlign w:val="baseline"/>
          <w:rtl w:val="0"/>
        </w:rPr>
        <w:t xml:space="preserve">console.log(x);</w:t>
      </w:r>
      <w:r w:rsidDel="00000000" w:rsidR="00000000" w:rsidRPr="00000000">
        <w:rPr>
          <w:rFonts w:ascii="Arimo" w:cs="Arimo" w:eastAsia="Arimo" w:hAnsi="Arimo"/>
          <w:i w:val="0"/>
          <w:u w:val="none"/>
          <w:vertAlign w:val="baseline"/>
          <w:rtl w:val="0"/>
        </w:rPr>
        <w:t xml:space="preserve"> in the console to check the value it contains. To execute the calculation, you can </w:t>
      </w:r>
      <w:r w:rsidDel="00000000" w:rsidR="00000000" w:rsidRPr="00000000">
        <w:rPr>
          <w:rFonts w:ascii="Arimo" w:cs="Arimo" w:eastAsia="Arimo" w:hAnsi="Arimo"/>
          <w:rtl w:val="0"/>
        </w:rPr>
        <w:t xml:space="preserve">use </w:t>
      </w:r>
      <w:r w:rsidDel="00000000" w:rsidR="00000000" w:rsidRPr="00000000">
        <w:rPr>
          <w:rFonts w:ascii="Arimo" w:cs="Arimo" w:eastAsia="Arimo" w:hAnsi="Arimo"/>
          <w:i w:val="0"/>
          <w:u w:val="none"/>
          <w:vertAlign w:val="baseline"/>
          <w:rtl w:val="0"/>
        </w:rPr>
        <w:t xml:space="preserve">either the script or the shortened script. So you can see that it is possible to control variables in the same</w:t>
      </w:r>
      <w:r w:rsidDel="00000000" w:rsidR="00000000" w:rsidRPr="00000000">
        <w:rPr>
          <w:rFonts w:ascii="Arimo" w:cs="Arimo" w:eastAsia="Arimo" w:hAnsi="Arimo"/>
          <w:rtl w:val="0"/>
        </w:rPr>
        <w:t xml:space="preserve"> way</w:t>
      </w:r>
      <w:r w:rsidDel="00000000" w:rsidR="00000000" w:rsidRPr="00000000">
        <w:rPr>
          <w:rFonts w:ascii="Arimo" w:cs="Arimo" w:eastAsia="Arimo" w:hAnsi="Arimo"/>
          <w:i w:val="0"/>
          <w:u w:val="none"/>
          <w:vertAlign w:val="baseline"/>
          <w:rtl w:val="0"/>
        </w:rPr>
        <w:t xml:space="preserve"> as when using the event command.</w:t>
      </w:r>
    </w:p>
    <w:p w:rsidR="00000000" w:rsidDel="00000000" w:rsidP="00000000" w:rsidRDefault="00000000" w:rsidRPr="00000000" w14:paraId="000000C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CA">
      <w:pPr>
        <w:pageBreakBefore w:val="0"/>
        <w:jc w:val="both"/>
        <w:rPr>
          <w:rFonts w:ascii="Arimo" w:cs="Arimo" w:eastAsia="Arimo" w:hAnsi="Arimo"/>
        </w:rPr>
      </w:pPr>
      <w:sdt>
        <w:sdtPr>
          <w:tag w:val="goog_rdk_51"/>
        </w:sdtPr>
        <w:sdtContent>
          <w:r w:rsidDel="00000000" w:rsidR="00000000" w:rsidRPr="00000000">
            <w:rPr>
              <w:rFonts w:ascii="Arial Unicode MS" w:cs="Arial Unicode MS" w:eastAsia="Arial Unicode MS" w:hAnsi="Arial Unicode MS"/>
              <w:i w:val="0"/>
              <w:u w:val="none"/>
              <w:vertAlign w:val="baseline"/>
              <w:rtl w:val="0"/>
            </w:rPr>
            <w:t xml:space="preserve">　A</w:t>
          </w:r>
        </w:sdtContent>
      </w:sdt>
      <w:r w:rsidDel="00000000" w:rsidR="00000000" w:rsidRPr="00000000">
        <w:rPr>
          <w:rFonts w:ascii="Arimo" w:cs="Arimo" w:eastAsia="Arimo" w:hAnsi="Arimo"/>
          <w:rtl w:val="0"/>
        </w:rPr>
        <w:t xml:space="preserve">dditionally</w:t>
      </w:r>
      <w:r w:rsidDel="00000000" w:rsidR="00000000" w:rsidRPr="00000000">
        <w:rPr>
          <w:rFonts w:ascii="Arimo" w:cs="Arimo" w:eastAsia="Arimo" w:hAnsi="Arimo"/>
          <w:i w:val="0"/>
          <w:u w:val="none"/>
          <w:vertAlign w:val="baseline"/>
          <w:rtl w:val="0"/>
        </w:rPr>
        <w:t xml:space="preserve">, when adding or subtracting a value of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you can shorten the statement in the following ways</w:t>
      </w:r>
      <w:r w:rsidDel="00000000" w:rsidR="00000000" w:rsidRPr="00000000">
        <w:rPr>
          <w:rFonts w:ascii="Arimo" w:cs="Arimo" w:eastAsia="Arimo" w:hAnsi="Arimo"/>
          <w:rtl w:val="0"/>
        </w:rPr>
        <w:t xml:space="preserve">:</w:t>
      </w:r>
    </w:p>
    <w:p w:rsidR="00000000" w:rsidDel="00000000" w:rsidP="00000000" w:rsidRDefault="00000000" w:rsidRPr="00000000" w14:paraId="000000C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w:t>
      </w:r>
      <w:r w:rsidDel="00000000" w:rsidR="00000000" w:rsidRPr="00000000">
        <w:rPr>
          <w:rtl w:val="0"/>
        </w:rPr>
      </w:r>
    </w:p>
    <w:p w:rsidR="00000000" w:rsidDel="00000000" w:rsidP="00000000" w:rsidRDefault="00000000" w:rsidRPr="00000000" w14:paraId="000000C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w:t>
      </w:r>
      <w:r w:rsidDel="00000000" w:rsidR="00000000" w:rsidRPr="00000000">
        <w:rPr>
          <w:rtl w:val="0"/>
        </w:rPr>
      </w:r>
    </w:p>
    <w:p w:rsidR="00000000" w:rsidDel="00000000" w:rsidP="00000000" w:rsidRDefault="00000000" w:rsidRPr="00000000" w14:paraId="000000CD">
      <w:pPr>
        <w:pageBreakBefore w:val="0"/>
        <w:jc w:val="both"/>
        <w:rPr>
          <w:rFonts w:ascii="Arimo" w:cs="Arimo" w:eastAsia="Arimo" w:hAnsi="Arimo"/>
        </w:rPr>
      </w:pPr>
      <w:sdt>
        <w:sdtPr>
          <w:tag w:val="goog_rdk_52"/>
        </w:sdtPr>
        <w:sdtContent>
          <w:r w:rsidDel="00000000" w:rsidR="00000000" w:rsidRPr="00000000">
            <w:rPr>
              <w:rFonts w:ascii="Arial Unicode MS" w:cs="Arial Unicode MS" w:eastAsia="Arial Unicode MS" w:hAnsi="Arial Unicode MS"/>
              <w:i w:val="0"/>
              <w:u w:val="none"/>
              <w:vertAlign w:val="baseline"/>
              <w:rtl w:val="0"/>
            </w:rPr>
            <w:t xml:space="preserve">　These are </w:t>
          </w:r>
        </w:sdtContent>
      </w:sdt>
      <w:r w:rsidDel="00000000" w:rsidR="00000000" w:rsidRPr="00000000">
        <w:rPr>
          <w:rFonts w:ascii="Arimo" w:cs="Arimo" w:eastAsia="Arimo" w:hAnsi="Arimo"/>
          <w:rtl w:val="0"/>
        </w:rPr>
        <w:t xml:space="preserve">called the </w:t>
      </w:r>
      <w:r w:rsidDel="00000000" w:rsidR="00000000" w:rsidRPr="00000000">
        <w:rPr>
          <w:rFonts w:ascii="Arimo" w:cs="Arimo" w:eastAsia="Arimo" w:hAnsi="Arimo"/>
          <w:i w:val="0"/>
          <w:u w:val="none"/>
          <w:vertAlign w:val="baseline"/>
          <w:rtl w:val="0"/>
        </w:rPr>
        <w:t xml:space="preserve">increment operator and decrement operator, statements frequently used </w:t>
      </w:r>
      <w:r w:rsidDel="00000000" w:rsidR="00000000" w:rsidRPr="00000000">
        <w:rPr>
          <w:rFonts w:ascii="Arimo" w:cs="Arimo" w:eastAsia="Arimo" w:hAnsi="Arimo"/>
          <w:rtl w:val="0"/>
        </w:rPr>
        <w:t xml:space="preserve">in</w:t>
      </w:r>
      <w:r w:rsidDel="00000000" w:rsidR="00000000" w:rsidRPr="00000000">
        <w:rPr>
          <w:rFonts w:ascii="Arimo" w:cs="Arimo" w:eastAsia="Arimo" w:hAnsi="Arimo"/>
          <w:i w:val="0"/>
          <w:u w:val="none"/>
          <w:vertAlign w:val="baseline"/>
          <w:rtl w:val="0"/>
        </w:rPr>
        <w:t xml:space="preserve"> programming.</w:t>
      </w:r>
      <w:r w:rsidDel="00000000" w:rsidR="00000000" w:rsidRPr="00000000">
        <w:rPr>
          <w:rtl w:val="0"/>
        </w:rPr>
      </w:r>
    </w:p>
    <w:p w:rsidR="00000000" w:rsidDel="00000000" w:rsidP="00000000" w:rsidRDefault="00000000" w:rsidRPr="00000000" w14:paraId="000000CE">
      <w:pPr>
        <w:pStyle w:val="Heading3"/>
        <w:pageBreakBefore w:val="0"/>
        <w:jc w:val="both"/>
        <w:rPr>
          <w:rFonts w:ascii="Arimo" w:cs="Arimo" w:eastAsia="Arimo" w:hAnsi="Arimo"/>
          <w:b w:val="1"/>
        </w:rPr>
      </w:pPr>
      <w:bookmarkStart w:colFirst="0" w:colLast="0" w:name="_heading=h.1y810tw" w:id="20"/>
      <w:bookmarkEnd w:id="20"/>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Two Points of Caution when Using Division</w:t>
      </w:r>
      <w:r w:rsidDel="00000000" w:rsidR="00000000" w:rsidRPr="00000000">
        <w:rPr>
          <w:rtl w:val="0"/>
        </w:rPr>
      </w:r>
    </w:p>
    <w:p w:rsidR="00000000" w:rsidDel="00000000" w:rsidP="00000000" w:rsidRDefault="00000000" w:rsidRPr="00000000" w14:paraId="000000CF">
      <w:pPr>
        <w:pageBreakBefore w:val="0"/>
        <w:jc w:val="both"/>
        <w:rPr>
          <w:rFonts w:ascii="Arimo" w:cs="Arimo" w:eastAsia="Arimo" w:hAnsi="Arimo"/>
        </w:rPr>
      </w:pPr>
      <w:sdt>
        <w:sdtPr>
          <w:tag w:val="goog_rdk_53"/>
        </w:sdtPr>
        <w:sdtContent>
          <w:r w:rsidDel="00000000" w:rsidR="00000000" w:rsidRPr="00000000">
            <w:rPr>
              <w:rFonts w:ascii="Arial Unicode MS" w:cs="Arial Unicode MS" w:eastAsia="Arial Unicode MS" w:hAnsi="Arial Unicode MS"/>
              <w:i w:val="0"/>
              <w:u w:val="none"/>
              <w:vertAlign w:val="baseline"/>
              <w:rtl w:val="0"/>
            </w:rPr>
            <w:t xml:space="preserve">　When carrying out division using the event command, the remainder </w:t>
          </w:r>
        </w:sdtContent>
      </w:sdt>
      <w:r w:rsidDel="00000000" w:rsidR="00000000" w:rsidRPr="00000000">
        <w:rPr>
          <w:rFonts w:ascii="Arimo" w:cs="Arimo" w:eastAsia="Arimo" w:hAnsi="Arimo"/>
          <w:rtl w:val="0"/>
        </w:rPr>
        <w:t xml:space="preserve">would</w:t>
      </w:r>
      <w:r w:rsidDel="00000000" w:rsidR="00000000" w:rsidRPr="00000000">
        <w:rPr>
          <w:rFonts w:ascii="Arimo" w:cs="Arimo" w:eastAsia="Arimo" w:hAnsi="Arimo"/>
          <w:i w:val="0"/>
          <w:u w:val="none"/>
          <w:vertAlign w:val="baseline"/>
          <w:rtl w:val="0"/>
        </w:rPr>
        <w:t xml:space="preserve"> be dropped if the number was not divisible. However, JavaScript will not automatically round off or drop a remainder.</w:t>
      </w:r>
      <w:r w:rsidDel="00000000" w:rsidR="00000000" w:rsidRPr="00000000">
        <w:rPr>
          <w:rtl w:val="0"/>
        </w:rPr>
      </w:r>
    </w:p>
    <w:p w:rsidR="00000000" w:rsidDel="00000000" w:rsidP="00000000" w:rsidRDefault="00000000" w:rsidRPr="00000000" w14:paraId="000000D0">
      <w:pPr>
        <w:pageBreakBefore w:val="0"/>
        <w:jc w:val="both"/>
        <w:rPr>
          <w:rFonts w:ascii="Arimo" w:cs="Arimo" w:eastAsia="Arimo" w:hAnsi="Arimo"/>
        </w:rPr>
      </w:pPr>
      <w:sdt>
        <w:sdtPr>
          <w:tag w:val="goog_rdk_55"/>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sdt>
        <w:sdtPr>
          <w:tag w:val="goog_rdk_54"/>
        </w:sdtPr>
        <w:sdtContent>
          <w:commentRangeStart w:id="0"/>
        </w:sdtContent>
      </w:sdt>
      <w:r w:rsidDel="00000000" w:rsidR="00000000" w:rsidRPr="00000000">
        <w:rPr>
          <w:rFonts w:ascii="Arimo" w:cs="Arimo" w:eastAsia="Arimo" w:hAnsi="Arimo"/>
          <w:i w:val="0"/>
          <w:u w:val="none"/>
          <w:vertAlign w:val="baseline"/>
          <w:rtl w:val="0"/>
        </w:rPr>
        <w:t xml:space="preserve">Also, when dividing by zero, the special value </w:t>
      </w:r>
      <w:r w:rsidDel="00000000" w:rsidR="00000000" w:rsidRPr="00000000">
        <w:rPr>
          <w:rFonts w:ascii="Arimo" w:cs="Arimo" w:eastAsia="Arimo" w:hAnsi="Arimo"/>
          <w:i w:val="1"/>
          <w:u w:val="none"/>
          <w:vertAlign w:val="baseline"/>
          <w:rtl w:val="0"/>
        </w:rPr>
        <w:t xml:space="preserve">Infinity</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-Infinity</w:t>
      </w:r>
      <w:r w:rsidDel="00000000" w:rsidR="00000000" w:rsidRPr="00000000">
        <w:rPr>
          <w:rFonts w:ascii="Arimo" w:cs="Arimo" w:eastAsia="Arimo" w:hAnsi="Arimo"/>
          <w:i w:val="0"/>
          <w:u w:val="none"/>
          <w:vertAlign w:val="baseline"/>
          <w:rtl w:val="0"/>
        </w:rPr>
        <w:t xml:space="preserve"> will be returned, respectively, depending on whether the number being divided has a positive or negative value. This behavior can also be reproduced, in fact, when using the event command.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1">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Types of Variables</w:t>
      </w:r>
      <w:r w:rsidDel="00000000" w:rsidR="00000000" w:rsidRPr="00000000">
        <w:rPr>
          <w:rtl w:val="0"/>
        </w:rPr>
      </w:r>
    </w:p>
    <w:p w:rsidR="00000000" w:rsidDel="00000000" w:rsidP="00000000" w:rsidRDefault="00000000" w:rsidRPr="00000000" w14:paraId="000000D2">
      <w:pPr>
        <w:pageBreakBefore w:val="0"/>
        <w:jc w:val="both"/>
        <w:rPr>
          <w:rFonts w:ascii="Arimo" w:cs="Arimo" w:eastAsia="Arimo" w:hAnsi="Arimo"/>
        </w:rPr>
      </w:pPr>
      <w:sdt>
        <w:sdtPr>
          <w:tag w:val="goog_rdk_56"/>
        </w:sdtPr>
        <w:sdtContent>
          <w:r w:rsidDel="00000000" w:rsidR="00000000" w:rsidRPr="00000000">
            <w:rPr>
              <w:rFonts w:ascii="Arial Unicode MS" w:cs="Arial Unicode MS" w:eastAsia="Arial Unicode MS" w:hAnsi="Arial Unicode MS"/>
              <w:i w:val="0"/>
              <w:u w:val="none"/>
              <w:vertAlign w:val="baseline"/>
              <w:rtl w:val="0"/>
            </w:rPr>
            <w:t xml:space="preserve">　When entering variables using the event command,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w:t>
      </w:r>
      <w:r w:rsidDel="00000000" w:rsidR="00000000" w:rsidRPr="00000000">
        <w:rPr>
          <w:rFonts w:ascii="Arimo" w:cs="Arimo" w:eastAsia="Arimo" w:hAnsi="Arimo"/>
          <w:rtl w:val="0"/>
        </w:rPr>
        <w:t xml:space="preserve">an</w:t>
      </w:r>
      <w:r w:rsidDel="00000000" w:rsidR="00000000" w:rsidRPr="00000000">
        <w:rPr>
          <w:rFonts w:ascii="Arimo" w:cs="Arimo" w:eastAsia="Arimo" w:hAnsi="Arimo"/>
          <w:i w:val="0"/>
          <w:u w:val="none"/>
          <w:vertAlign w:val="baseline"/>
          <w:rtl w:val="0"/>
        </w:rPr>
        <w:t xml:space="preserve"> only use a numerical value, unless using the Script </w:t>
      </w:r>
      <w:r w:rsidDel="00000000" w:rsidR="00000000" w:rsidRPr="00000000">
        <w:rPr>
          <w:rFonts w:ascii="Arimo" w:cs="Arimo" w:eastAsia="Arimo" w:hAnsi="Arimo"/>
          <w:rtl w:val="0"/>
        </w:rPr>
        <w:t xml:space="preserve">operand</w:t>
      </w:r>
      <w:r w:rsidDel="00000000" w:rsidR="00000000" w:rsidRPr="00000000">
        <w:rPr>
          <w:rFonts w:ascii="Arimo" w:cs="Arimo" w:eastAsia="Arimo" w:hAnsi="Arimo"/>
          <w:i w:val="0"/>
          <w:u w:val="none"/>
          <w:vertAlign w:val="baseline"/>
          <w:rtl w:val="0"/>
        </w:rPr>
        <w:t xml:space="preserve"> which allow</w:t>
      </w:r>
      <w:r w:rsidDel="00000000" w:rsidR="00000000" w:rsidRPr="00000000">
        <w:rPr>
          <w:rFonts w:ascii="Arimo" w:cs="Arimo" w:eastAsia="Arimo" w:hAnsi="Arimo"/>
          <w:rtl w:val="0"/>
        </w:rPr>
        <w:t xml:space="preserve">s you to use strings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0"/>
          <w:u w:val="none"/>
          <w:vertAlign w:val="baseline"/>
          <w:rtl w:val="0"/>
        </w:rPr>
        <w:t xml:space="preserve">With JavaScript,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also store other values</w:t>
      </w:r>
      <w:r w:rsidDel="00000000" w:rsidR="00000000" w:rsidRPr="00000000">
        <w:rPr>
          <w:rFonts w:ascii="Arimo" w:cs="Arimo" w:eastAsia="Arimo" w:hAnsi="Arimo"/>
          <w:rtl w:val="0"/>
        </w:rPr>
        <w:t xml:space="preserve"> in</w:t>
      </w:r>
      <w:r w:rsidDel="00000000" w:rsidR="00000000" w:rsidRPr="00000000">
        <w:rPr>
          <w:rFonts w:ascii="Arimo" w:cs="Arimo" w:eastAsia="Arimo" w:hAnsi="Arimo"/>
          <w:i w:val="0"/>
          <w:u w:val="none"/>
          <w:vertAlign w:val="baseline"/>
          <w:rtl w:val="0"/>
        </w:rPr>
        <w:t xml:space="preserve"> variables besides numbers. The following is a list of the most typical kinds of values</w:t>
      </w:r>
      <w:r w:rsidDel="00000000" w:rsidR="00000000" w:rsidRPr="00000000">
        <w:rPr>
          <w:rFonts w:ascii="Arimo" w:cs="Arimo" w:eastAsia="Arimo" w:hAnsi="Arimo"/>
          <w:rtl w:val="0"/>
        </w:rPr>
        <w:t xml:space="preserve">:</w:t>
      </w:r>
    </w:p>
    <w:p w:rsidR="00000000" w:rsidDel="00000000" w:rsidP="00000000" w:rsidRDefault="00000000" w:rsidRPr="00000000" w14:paraId="000000D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D4">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 value (true/false)</w:t>
      </w:r>
      <w:r w:rsidDel="00000000" w:rsidR="00000000" w:rsidRPr="00000000">
        <w:rPr>
          <w:rtl w:val="0"/>
        </w:rPr>
      </w:r>
    </w:p>
    <w:p w:rsidR="00000000" w:rsidDel="00000000" w:rsidP="00000000" w:rsidRDefault="00000000" w:rsidRPr="00000000" w14:paraId="000000D5">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p w:rsidR="00000000" w:rsidDel="00000000" w:rsidP="00000000" w:rsidRDefault="00000000" w:rsidRPr="00000000" w14:paraId="000000D6">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null</w:t>
      </w:r>
      <w:r w:rsidDel="00000000" w:rsidR="00000000" w:rsidRPr="00000000">
        <w:rPr>
          <w:rtl w:val="0"/>
        </w:rPr>
      </w:r>
    </w:p>
    <w:p w:rsidR="00000000" w:rsidDel="00000000" w:rsidP="00000000" w:rsidRDefault="00000000" w:rsidRPr="00000000" w14:paraId="000000D7">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undefined</w:t>
      </w:r>
      <w:r w:rsidDel="00000000" w:rsidR="00000000" w:rsidRPr="00000000">
        <w:rPr>
          <w:rtl w:val="0"/>
        </w:rPr>
      </w:r>
    </w:p>
    <w:p w:rsidR="00000000" w:rsidDel="00000000" w:rsidP="00000000" w:rsidRDefault="00000000" w:rsidRPr="00000000" w14:paraId="000000D8">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array</w:t>
      </w:r>
      <w:r w:rsidDel="00000000" w:rsidR="00000000" w:rsidRPr="00000000">
        <w:rPr>
          <w:rtl w:val="0"/>
        </w:rPr>
      </w:r>
    </w:p>
    <w:p w:rsidR="00000000" w:rsidDel="00000000" w:rsidP="00000000" w:rsidRDefault="00000000" w:rsidRPr="00000000" w14:paraId="000000D9">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object</w:t>
      </w:r>
      <w:r w:rsidDel="00000000" w:rsidR="00000000" w:rsidRPr="00000000">
        <w:rPr>
          <w:rtl w:val="0"/>
        </w:rPr>
      </w:r>
    </w:p>
    <w:p w:rsidR="00000000" w:rsidDel="00000000" w:rsidP="00000000" w:rsidRDefault="00000000" w:rsidRPr="00000000" w14:paraId="000000DA">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p>
    <w:p w:rsidR="00000000" w:rsidDel="00000000" w:rsidP="00000000" w:rsidRDefault="00000000" w:rsidRPr="00000000" w14:paraId="000000DB">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0DC">
      <w:pPr>
        <w:pageBreakBefore w:val="0"/>
        <w:jc w:val="both"/>
        <w:rPr>
          <w:rFonts w:ascii="Arimo" w:cs="Arimo" w:eastAsia="Arimo" w:hAnsi="Arimo"/>
        </w:rPr>
      </w:pPr>
      <w:sdt>
        <w:sdtPr>
          <w:tag w:val="goog_rdk_57"/>
        </w:sdtPr>
        <w:sdtContent>
          <w:r w:rsidDel="00000000" w:rsidR="00000000" w:rsidRPr="00000000">
            <w:rPr>
              <w:rFonts w:ascii="Arial Unicode MS" w:cs="Arial Unicode MS" w:eastAsia="Arial Unicode MS" w:hAnsi="Arial Unicode MS"/>
              <w:i w:val="0"/>
              <w:u w:val="none"/>
              <w:vertAlign w:val="baseline"/>
              <w:rtl w:val="0"/>
            </w:rPr>
            <w:t xml:space="preserve">　A boolean value functions in the same manner as a switch when using an event command. When a variable is switched ON or OFF, that is expressed as either </w:t>
          </w:r>
        </w:sdtContent>
      </w:sdt>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false</w:t>
      </w:r>
      <w:r w:rsidDel="00000000" w:rsidR="00000000" w:rsidRPr="00000000">
        <w:rPr>
          <w:rFonts w:ascii="Arimo" w:cs="Arimo" w:eastAsia="Arimo" w:hAnsi="Arimo"/>
          <w:i w:val="0"/>
          <w:u w:val="none"/>
          <w:vertAlign w:val="baseline"/>
          <w:rtl w:val="0"/>
        </w:rPr>
        <w:t xml:space="preserve">, respectively.</w:t>
      </w:r>
      <w:r w:rsidDel="00000000" w:rsidR="00000000" w:rsidRPr="00000000">
        <w:rPr>
          <w:rtl w:val="0"/>
        </w:rPr>
      </w:r>
    </w:p>
    <w:p w:rsidR="00000000" w:rsidDel="00000000" w:rsidP="00000000" w:rsidRDefault="00000000" w:rsidRPr="00000000" w14:paraId="000000D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DE">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true;</w:t>
      </w:r>
      <w:r w:rsidDel="00000000" w:rsidR="00000000" w:rsidRPr="00000000">
        <w:rPr>
          <w:rtl w:val="0"/>
        </w:rPr>
      </w:r>
    </w:p>
    <w:p w:rsidR="00000000" w:rsidDel="00000000" w:rsidP="00000000" w:rsidRDefault="00000000" w:rsidRPr="00000000" w14:paraId="000000D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0">
      <w:pPr>
        <w:pageBreakBefore w:val="0"/>
        <w:jc w:val="both"/>
        <w:rPr>
          <w:rFonts w:ascii="Arimo" w:cs="Arimo" w:eastAsia="Arimo" w:hAnsi="Arimo"/>
        </w:rPr>
      </w:pPr>
      <w:sdt>
        <w:sdtPr>
          <w:tag w:val="goog_rdk_58"/>
        </w:sdtPr>
        <w:sdtContent>
          <w:r w:rsidDel="00000000" w:rsidR="00000000" w:rsidRPr="00000000">
            <w:rPr>
              <w:rFonts w:ascii="Arial Unicode MS" w:cs="Arial Unicode MS" w:eastAsia="Arial Unicode MS" w:hAnsi="Arial Unicode MS"/>
              <w:i w:val="0"/>
              <w:u w:val="none"/>
              <w:vertAlign w:val="baseline"/>
              <w:rtl w:val="0"/>
            </w:rPr>
            <w:t xml:space="preserve">　A string is an arrangement of characters such as symbols, English letters, and Japanese letters. The beginning and end of a string are enclosed by either single quotes (',') or double quotes (",").</w:t>
          </w:r>
        </w:sdtContent>
      </w:sdt>
      <w:r w:rsidDel="00000000" w:rsidR="00000000" w:rsidRPr="00000000">
        <w:rPr>
          <w:rtl w:val="0"/>
        </w:rPr>
      </w:r>
    </w:p>
    <w:p w:rsidR="00000000" w:rsidDel="00000000" w:rsidP="00000000" w:rsidRDefault="00000000" w:rsidRPr="00000000" w14:paraId="000000E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2">
      <w:pPr>
        <w:pageBreakBefore w:val="0"/>
        <w:ind w:firstLine="720"/>
        <w:jc w:val="both"/>
        <w:rPr>
          <w:rFonts w:ascii="Arimo" w:cs="Arimo" w:eastAsia="Arimo" w:hAnsi="Arimo"/>
        </w:rPr>
      </w:pPr>
      <w:sdt>
        <w:sdtPr>
          <w:tag w:val="goog_rdk_59"/>
        </w:sdtPr>
        <w:sdtContent>
          <w:r w:rsidDel="00000000" w:rsidR="00000000" w:rsidRPr="00000000">
            <w:rPr>
              <w:rFonts w:ascii="Arial Unicode MS" w:cs="Arial Unicode MS" w:eastAsia="Arial Unicode MS" w:hAnsi="Arial Unicode MS"/>
              <w:i w:val="0"/>
              <w:u w:val="none"/>
              <w:vertAlign w:val="baseline"/>
              <w:rtl w:val="0"/>
            </w:rPr>
            <w:t xml:space="preserve">let aaa = 'test mzあああ!"#$%';</w:t>
          </w:r>
        </w:sdtContent>
      </w:sdt>
      <w:r w:rsidDel="00000000" w:rsidR="00000000" w:rsidRPr="00000000">
        <w:rPr>
          <w:rtl w:val="0"/>
        </w:rPr>
      </w:r>
    </w:p>
    <w:p w:rsidR="00000000" w:rsidDel="00000000" w:rsidP="00000000" w:rsidRDefault="00000000" w:rsidRPr="00000000" w14:paraId="000000E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4">
      <w:pPr>
        <w:pageBreakBefore w:val="0"/>
        <w:jc w:val="both"/>
        <w:rPr>
          <w:rFonts w:ascii="Arimo" w:cs="Arimo" w:eastAsia="Arimo" w:hAnsi="Arimo"/>
        </w:rPr>
      </w:pPr>
      <w:sdt>
        <w:sdtPr>
          <w:tag w:val="goog_rdk_60"/>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expresses an empty state. It represents a different concept than the aforementioned </w:t>
      </w:r>
      <w:r w:rsidDel="00000000" w:rsidR="00000000" w:rsidRPr="00000000">
        <w:rPr>
          <w:rFonts w:ascii="Arimo" w:cs="Arimo" w:eastAsia="Arimo" w:hAnsi="Arimo"/>
          <w:i w:val="1"/>
          <w:u w:val="none"/>
          <w:vertAlign w:val="baseline"/>
          <w:rtl w:val="0"/>
        </w:rPr>
        <w:t xml:space="preserve">undefined</w:t>
      </w:r>
      <w:r w:rsidDel="00000000" w:rsidR="00000000" w:rsidRPr="00000000">
        <w:rPr>
          <w:rFonts w:ascii="Arimo" w:cs="Arimo" w:eastAsia="Arimo" w:hAnsi="Arimo"/>
          <w:i w:val="0"/>
          <w:u w:val="none"/>
          <w:vertAlign w:val="baseline"/>
          <w:rtl w:val="0"/>
        </w:rPr>
        <w:t xml:space="preserve">. It could be said that </w:t>
      </w:r>
      <w:r w:rsidDel="00000000" w:rsidR="00000000" w:rsidRPr="00000000">
        <w:rPr>
          <w:rFonts w:ascii="Arimo" w:cs="Arimo" w:eastAsia="Arimo" w:hAnsi="Arimo"/>
          <w:i w:val="1"/>
          <w:u w:val="none"/>
          <w:vertAlign w:val="baseline"/>
          <w:rtl w:val="0"/>
        </w:rPr>
        <w:t xml:space="preserve">undefined </w:t>
      </w:r>
      <w:r w:rsidDel="00000000" w:rsidR="00000000" w:rsidRPr="00000000">
        <w:rPr>
          <w:rFonts w:ascii="Arimo" w:cs="Arimo" w:eastAsia="Arimo" w:hAnsi="Arimo"/>
          <w:i w:val="0"/>
          <w:u w:val="none"/>
          <w:vertAlign w:val="baseline"/>
          <w:rtl w:val="0"/>
        </w:rPr>
        <w:t xml:space="preserve">expresses a state in which no value has been defined, while </w:t>
      </w:r>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expresses a state in which a value of nothing has been defined.</w:t>
      </w:r>
      <w:r w:rsidDel="00000000" w:rsidR="00000000" w:rsidRPr="00000000">
        <w:rPr>
          <w:rtl w:val="0"/>
        </w:rPr>
      </w:r>
    </w:p>
    <w:p w:rsidR="00000000" w:rsidDel="00000000" w:rsidP="00000000" w:rsidRDefault="00000000" w:rsidRPr="00000000" w14:paraId="000000E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6">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null;</w:t>
      </w:r>
      <w:r w:rsidDel="00000000" w:rsidR="00000000" w:rsidRPr="00000000">
        <w:rPr>
          <w:rtl w:val="0"/>
        </w:rPr>
      </w:r>
    </w:p>
    <w:p w:rsidR="00000000" w:rsidDel="00000000" w:rsidP="00000000" w:rsidRDefault="00000000" w:rsidRPr="00000000" w14:paraId="000000E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8">
      <w:pPr>
        <w:pageBreakBefore w:val="0"/>
        <w:jc w:val="both"/>
        <w:rPr>
          <w:rFonts w:ascii="Arimo" w:cs="Arimo" w:eastAsia="Arimo" w:hAnsi="Arimo"/>
        </w:rPr>
      </w:pPr>
      <w:sdt>
        <w:sdtPr>
          <w:tag w:val="goog_rdk_61"/>
        </w:sdtPr>
        <w:sdtContent>
          <w:r w:rsidDel="00000000" w:rsidR="00000000" w:rsidRPr="00000000">
            <w:rPr>
              <w:rFonts w:ascii="Arial Unicode MS" w:cs="Arial Unicode MS" w:eastAsia="Arial Unicode MS" w:hAnsi="Arial Unicode MS"/>
              <w:i w:val="0"/>
              <w:u w:val="none"/>
              <w:vertAlign w:val="baseline"/>
              <w:rtl w:val="0"/>
            </w:rPr>
            <w:t xml:space="preserve">　Array, object, and function variables are fairly complex, so </w:t>
          </w:r>
        </w:sdtContent>
      </w:sdt>
      <w:r w:rsidDel="00000000" w:rsidR="00000000" w:rsidRPr="00000000">
        <w:rPr>
          <w:rFonts w:ascii="Arimo" w:cs="Arimo" w:eastAsia="Arimo" w:hAnsi="Arimo"/>
          <w:rtl w:val="0"/>
        </w:rPr>
        <w:t xml:space="preserve">they</w:t>
      </w:r>
      <w:r w:rsidDel="00000000" w:rsidR="00000000" w:rsidRPr="00000000">
        <w:rPr>
          <w:rFonts w:ascii="Arimo" w:cs="Arimo" w:eastAsia="Arimo" w:hAnsi="Arimo"/>
          <w:i w:val="0"/>
          <w:u w:val="none"/>
          <w:vertAlign w:val="baseline"/>
          <w:rtl w:val="0"/>
        </w:rPr>
        <w:t xml:space="preserve"> will be explained in later sections.</w:t>
      </w:r>
      <w:r w:rsidDel="00000000" w:rsidR="00000000" w:rsidRPr="00000000">
        <w:rPr>
          <w:rtl w:val="0"/>
        </w:rPr>
      </w:r>
    </w:p>
    <w:p w:rsidR="00000000" w:rsidDel="00000000" w:rsidP="00000000" w:rsidRDefault="00000000" w:rsidRPr="00000000" w14:paraId="000000E9">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Arrays</w:t>
      </w:r>
      <w:r w:rsidDel="00000000" w:rsidR="00000000" w:rsidRPr="00000000">
        <w:rPr>
          <w:rtl w:val="0"/>
        </w:rPr>
      </w:r>
    </w:p>
    <w:p w:rsidR="00000000" w:rsidDel="00000000" w:rsidP="00000000" w:rsidRDefault="00000000" w:rsidRPr="00000000" w14:paraId="000000EA">
      <w:pPr>
        <w:pageBreakBefore w:val="0"/>
        <w:jc w:val="both"/>
        <w:rPr>
          <w:rFonts w:ascii="Arimo" w:cs="Arimo" w:eastAsia="Arimo" w:hAnsi="Arimo"/>
        </w:rPr>
      </w:pPr>
      <w:sdt>
        <w:sdtPr>
          <w:tag w:val="goog_rdk_62"/>
        </w:sdtPr>
        <w:sdtContent>
          <w:r w:rsidDel="00000000" w:rsidR="00000000" w:rsidRPr="00000000">
            <w:rPr>
              <w:rFonts w:ascii="Arial Unicode MS" w:cs="Arial Unicode MS" w:eastAsia="Arial Unicode MS" w:hAnsi="Arial Unicode MS"/>
              <w:i w:val="0"/>
              <w:u w:val="none"/>
              <w:vertAlign w:val="baseline"/>
              <w:rtl w:val="0"/>
            </w:rPr>
            <w:t xml:space="preserve">　Among the types of variables explained in the previous section, arrays and objects are somewhat complex. Using these variables, you can work with multiple </w:t>
          </w:r>
        </w:sdtContent>
      </w:sdt>
      <w:r w:rsidDel="00000000" w:rsidR="00000000" w:rsidRPr="00000000">
        <w:rPr>
          <w:rFonts w:ascii="Arimo" w:cs="Arimo" w:eastAsia="Arimo" w:hAnsi="Arimo"/>
          <w:rtl w:val="0"/>
        </w:rPr>
        <w:t xml:space="preserve">values</w:t>
      </w:r>
      <w:r w:rsidDel="00000000" w:rsidR="00000000" w:rsidRPr="00000000">
        <w:rPr>
          <w:rFonts w:ascii="Arimo" w:cs="Arimo" w:eastAsia="Arimo" w:hAnsi="Arimo"/>
          <w:i w:val="0"/>
          <w:u w:val="none"/>
          <w:vertAlign w:val="baseline"/>
          <w:rtl w:val="0"/>
        </w:rPr>
        <w:t xml:space="preserve"> in an organized </w:t>
      </w:r>
      <w:r w:rsidDel="00000000" w:rsidR="00000000" w:rsidRPr="00000000">
        <w:rPr>
          <w:rFonts w:ascii="Arimo" w:cs="Arimo" w:eastAsia="Arimo" w:hAnsi="Arimo"/>
          <w:rtl w:val="0"/>
        </w:rPr>
        <w:t xml:space="preserve">way</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EB">
      <w:pPr>
        <w:pageBreakBefore w:val="0"/>
        <w:jc w:val="both"/>
        <w:rPr>
          <w:rFonts w:ascii="Arimo" w:cs="Arimo" w:eastAsia="Arimo" w:hAnsi="Arimo"/>
        </w:rPr>
      </w:pPr>
      <w:sdt>
        <w:sdtPr>
          <w:tag w:val="goog_rdk_6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n array is a variable that manages a group of values </w:t>
      </w:r>
      <w:r w:rsidDel="00000000" w:rsidR="00000000" w:rsidRPr="00000000">
        <w:rPr>
          <w:rFonts w:ascii="Arimo" w:cs="Arimo" w:eastAsia="Arimo" w:hAnsi="Arimo"/>
          <w:rtl w:val="0"/>
        </w:rPr>
        <w:t xml:space="preserve">as a single entity</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E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D">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2, 3, 4];</w:t>
      </w:r>
      <w:r w:rsidDel="00000000" w:rsidR="00000000" w:rsidRPr="00000000">
        <w:rPr>
          <w:rtl w:val="0"/>
        </w:rPr>
      </w:r>
    </w:p>
    <w:p w:rsidR="00000000" w:rsidDel="00000000" w:rsidP="00000000" w:rsidRDefault="00000000" w:rsidRPr="00000000" w14:paraId="000000E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F">
      <w:pPr>
        <w:pageBreakBefore w:val="0"/>
        <w:jc w:val="both"/>
        <w:rPr>
          <w:rFonts w:ascii="Arimo" w:cs="Arimo" w:eastAsia="Arimo" w:hAnsi="Arimo"/>
        </w:rPr>
      </w:pPr>
      <w:sdt>
        <w:sdtPr>
          <w:tag w:val="goog_rdk_64"/>
        </w:sdtPr>
        <w:sdtContent>
          <w:r w:rsidDel="00000000" w:rsidR="00000000" w:rsidRPr="00000000">
            <w:rPr>
              <w:rFonts w:ascii="Arial Unicode MS" w:cs="Arial Unicode MS" w:eastAsia="Arial Unicode MS" w:hAnsi="Arial Unicode MS"/>
              <w:i w:val="0"/>
              <w:u w:val="none"/>
              <w:vertAlign w:val="baseline"/>
              <w:rtl w:val="0"/>
            </w:rPr>
            <w:t xml:space="preserve">　To reference its contents, write a statement such as the following</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F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1">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console.log(aaa[0]);</w:t>
      </w:r>
      <w:r w:rsidDel="00000000" w:rsidR="00000000" w:rsidRPr="00000000">
        <w:rPr>
          <w:rtl w:val="0"/>
        </w:rPr>
      </w:r>
    </w:p>
    <w:p w:rsidR="00000000" w:rsidDel="00000000" w:rsidP="00000000" w:rsidRDefault="00000000" w:rsidRPr="00000000" w14:paraId="000000F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3">
      <w:pPr>
        <w:pageBreakBefore w:val="0"/>
        <w:jc w:val="both"/>
        <w:rPr>
          <w:rFonts w:ascii="Arimo" w:cs="Arimo" w:eastAsia="Arimo" w:hAnsi="Arimo"/>
          <w:i w:val="0"/>
          <w:u w:val="none"/>
          <w:vertAlign w:val="baseline"/>
        </w:rPr>
      </w:pPr>
      <w:sdt>
        <w:sdtPr>
          <w:tag w:val="goog_rdk_65"/>
        </w:sdtPr>
        <w:sdtContent>
          <w:r w:rsidDel="00000000" w:rsidR="00000000" w:rsidRPr="00000000">
            <w:rPr>
              <w:rFonts w:ascii="Arial Unicode MS" w:cs="Arial Unicode MS" w:eastAsia="Arial Unicode MS" w:hAnsi="Arial Unicode MS"/>
              <w:i w:val="0"/>
              <w:u w:val="none"/>
              <w:vertAlign w:val="baseline"/>
              <w:rtl w:val="0"/>
            </w:rPr>
            <w:t xml:space="preserve">　The value </w:t>
          </w:r>
        </w:sdtContent>
      </w:sdt>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specified within the </w:t>
      </w:r>
      <w:r w:rsidDel="00000000" w:rsidR="00000000" w:rsidRPr="00000000">
        <w:rPr>
          <w:rFonts w:ascii="Arimo" w:cs="Arimo" w:eastAsia="Arimo" w:hAnsi="Arimo"/>
          <w:rtl w:val="0"/>
        </w:rPr>
        <w:t xml:space="preserve">square brackets</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an index. It indicates which part of the array will be referenced. The values in the array itself, such as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2, </w:t>
      </w:r>
      <w:r w:rsidDel="00000000" w:rsidR="00000000" w:rsidRPr="00000000">
        <w:rPr>
          <w:rFonts w:ascii="Arimo" w:cs="Arimo" w:eastAsia="Arimo" w:hAnsi="Arimo"/>
          <w:i w:val="0"/>
          <w:u w:val="none"/>
          <w:vertAlign w:val="baseline"/>
          <w:rtl w:val="0"/>
        </w:rPr>
        <w:t xml:space="preserve">are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elements.</w:t>
      </w:r>
    </w:p>
    <w:p w:rsidR="00000000" w:rsidDel="00000000" w:rsidP="00000000" w:rsidRDefault="00000000" w:rsidRPr="00000000" w14:paraId="000000F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5">
      <w:pPr>
        <w:pageBreakBefore w:val="0"/>
        <w:jc w:val="both"/>
        <w:rPr>
          <w:rFonts w:ascii="Arimo" w:cs="Arimo" w:eastAsia="Arimo" w:hAnsi="Arimo"/>
        </w:rPr>
      </w:pPr>
      <w:sdt>
        <w:sdtPr>
          <w:tag w:val="goog_rdk_66"/>
        </w:sdtPr>
        <w:sdtContent>
          <w:r w:rsidDel="00000000" w:rsidR="00000000" w:rsidRPr="00000000">
            <w:rPr>
              <w:rFonts w:ascii="Arial Unicode MS" w:cs="Arial Unicode MS" w:eastAsia="Arial Unicode MS" w:hAnsi="Arial Unicode MS"/>
              <w:i w:val="0"/>
              <w:u w:val="none"/>
              <w:vertAlign w:val="baseline"/>
              <w:rtl w:val="0"/>
            </w:rPr>
            <w:t xml:space="preserve">　The index for the leftmost element is the number 0, </w:t>
          </w:r>
        </w:sdtContent>
      </w:sdt>
      <w:r w:rsidDel="00000000" w:rsidR="00000000" w:rsidRPr="00000000">
        <w:rPr>
          <w:rFonts w:ascii="Arimo" w:cs="Arimo" w:eastAsia="Arimo" w:hAnsi="Arimo"/>
          <w:rtl w:val="0"/>
        </w:rPr>
        <w:t xml:space="preserve">and increases in order to 1, to 2 and so on. In</w:t>
      </w:r>
      <w:r w:rsidDel="00000000" w:rsidR="00000000" w:rsidRPr="00000000">
        <w:rPr>
          <w:rFonts w:ascii="Arimo" w:cs="Arimo" w:eastAsia="Arimo" w:hAnsi="Arimo"/>
          <w:i w:val="0"/>
          <w:u w:val="none"/>
          <w:vertAlign w:val="baseline"/>
          <w:rtl w:val="0"/>
        </w:rPr>
        <w:t xml:space="preserve"> other words, when running the above script, the element </w:t>
      </w:r>
      <w:r w:rsidDel="00000000" w:rsidR="00000000" w:rsidRPr="00000000">
        <w:rPr>
          <w:rFonts w:ascii="Arimo" w:cs="Arimo" w:eastAsia="Arimo" w:hAnsi="Arimo"/>
          <w:rtl w:val="0"/>
        </w:rPr>
        <w:t xml:space="preserve">at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index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will appear.</w:t>
      </w:r>
      <w:r w:rsidDel="00000000" w:rsidR="00000000" w:rsidRPr="00000000">
        <w:rPr>
          <w:rtl w:val="0"/>
        </w:rPr>
      </w:r>
    </w:p>
    <w:p w:rsidR="00000000" w:rsidDel="00000000" w:rsidP="00000000" w:rsidRDefault="00000000" w:rsidRPr="00000000" w14:paraId="000000F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7">
      <w:pPr>
        <w:pageBreakBefore w:val="0"/>
        <w:jc w:val="both"/>
        <w:rPr>
          <w:rFonts w:ascii="Arimo" w:cs="Arimo" w:eastAsia="Arimo" w:hAnsi="Arimo"/>
        </w:rPr>
      </w:pPr>
      <w:sdt>
        <w:sdtPr>
          <w:tag w:val="goog_rdk_67"/>
        </w:sdtPr>
        <w:sdtContent>
          <w:r w:rsidDel="00000000" w:rsidR="00000000" w:rsidRPr="00000000">
            <w:rPr>
              <w:rFonts w:ascii="Arial Unicode MS" w:cs="Arial Unicode MS" w:eastAsia="Arial Unicode MS" w:hAnsi="Arial Unicode MS"/>
              <w:i w:val="0"/>
              <w:u w:val="none"/>
              <w:vertAlign w:val="baseline"/>
              <w:rtl w:val="0"/>
            </w:rPr>
            <w:t xml:space="preserve">　Arrays also possess a property </w:t>
          </w:r>
        </w:sdtContent>
      </w:sdt>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length. By referencing this property, you can acquire the number of elements in an array.</w:t>
      </w:r>
      <w:r w:rsidDel="00000000" w:rsidR="00000000" w:rsidRPr="00000000">
        <w:rPr>
          <w:rtl w:val="0"/>
        </w:rPr>
      </w:r>
    </w:p>
    <w:p w:rsidR="00000000" w:rsidDel="00000000" w:rsidP="00000000" w:rsidRDefault="00000000" w:rsidRPr="00000000" w14:paraId="000000F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9">
      <w:pPr>
        <w:pageBreakBefore w:val="0"/>
        <w:ind w:firstLine="72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console.log(aaa.length);</w:t>
      </w:r>
    </w:p>
    <w:p w:rsidR="00000000" w:rsidDel="00000000" w:rsidP="00000000" w:rsidRDefault="00000000" w:rsidRPr="00000000" w14:paraId="000000FA">
      <w:pPr>
        <w:pageBreakBefore w:val="0"/>
        <w:ind w:firstLine="720"/>
        <w:jc w:val="both"/>
        <w:rPr>
          <w:rFonts w:ascii="Arimo" w:cs="Arimo" w:eastAsia="Arimo" w:hAnsi="Arimo"/>
        </w:rPr>
      </w:pPr>
      <w:r w:rsidDel="00000000" w:rsidR="00000000" w:rsidRPr="00000000">
        <w:rPr>
          <w:rtl w:val="0"/>
        </w:rPr>
      </w:r>
    </w:p>
    <w:p w:rsidR="00000000" w:rsidDel="00000000" w:rsidP="00000000" w:rsidRDefault="00000000" w:rsidRPr="00000000" w14:paraId="000000FB">
      <w:pPr>
        <w:pageBreakBefore w:val="0"/>
        <w:ind w:left="0" w:firstLine="0"/>
        <w:jc w:val="both"/>
        <w:rPr>
          <w:rFonts w:ascii="Arimo" w:cs="Arimo" w:eastAsia="Arimo" w:hAnsi="Arimo"/>
        </w:rPr>
      </w:pPr>
      <w:r w:rsidDel="00000000" w:rsidR="00000000" w:rsidRPr="00000000">
        <w:rPr>
          <w:rFonts w:ascii="Arimo" w:cs="Arimo" w:eastAsia="Arimo" w:hAnsi="Arimo"/>
          <w:rtl w:val="0"/>
        </w:rPr>
        <w:t xml:space="preserve">Running this code will give us the value </w:t>
      </w:r>
      <w:r w:rsidDel="00000000" w:rsidR="00000000" w:rsidRPr="00000000">
        <w:rPr>
          <w:rFonts w:ascii="Arimo" w:cs="Arimo" w:eastAsia="Arimo" w:hAnsi="Arimo"/>
          <w:i w:val="1"/>
          <w:rtl w:val="0"/>
        </w:rPr>
        <w:t xml:space="preserve">4</w:t>
      </w:r>
      <w:r w:rsidDel="00000000" w:rsidR="00000000" w:rsidRPr="00000000">
        <w:rPr>
          <w:rFonts w:ascii="Arimo" w:cs="Arimo" w:eastAsia="Arimo" w:hAnsi="Arimo"/>
          <w:rtl w:val="0"/>
        </w:rPr>
        <w:t xml:space="preserve">.</w:t>
      </w:r>
    </w:p>
    <w:p w:rsidR="00000000" w:rsidDel="00000000" w:rsidP="00000000" w:rsidRDefault="00000000" w:rsidRPr="00000000" w14:paraId="000000FC">
      <w:pPr>
        <w:pStyle w:val="Heading3"/>
        <w:pageBreakBefore w:val="0"/>
        <w:jc w:val="both"/>
        <w:rPr>
          <w:rFonts w:ascii="Arimo" w:cs="Arimo" w:eastAsia="Arimo" w:hAnsi="Arimo"/>
          <w:b w:val="1"/>
        </w:rPr>
      </w:pPr>
      <w:bookmarkStart w:colFirst="0" w:colLast="0" w:name="_heading=h.4i7ojhp" w:id="21"/>
      <w:bookmarkEnd w:id="21"/>
      <w:r w:rsidDel="00000000" w:rsidR="00000000" w:rsidRPr="00000000">
        <w:rPr>
          <w:rFonts w:ascii="Arimo" w:cs="Arimo" w:eastAsia="Arimo" w:hAnsi="Arimo"/>
          <w:b w:val="1"/>
          <w:i w:val="0"/>
          <w:u w:val="none"/>
          <w:vertAlign w:val="baseline"/>
          <w:rtl w:val="0"/>
        </w:rPr>
        <w:t xml:space="preserve">Objects</w:t>
      </w:r>
      <w:r w:rsidDel="00000000" w:rsidR="00000000" w:rsidRPr="00000000">
        <w:rPr>
          <w:rtl w:val="0"/>
        </w:rPr>
      </w:r>
    </w:p>
    <w:p w:rsidR="00000000" w:rsidDel="00000000" w:rsidP="00000000" w:rsidRDefault="00000000" w:rsidRPr="00000000" w14:paraId="000000FD">
      <w:pPr>
        <w:pageBreakBefore w:val="0"/>
        <w:jc w:val="both"/>
        <w:rPr>
          <w:rFonts w:ascii="Arimo" w:cs="Arimo" w:eastAsia="Arimo" w:hAnsi="Arimo"/>
        </w:rPr>
      </w:pPr>
      <w:sdt>
        <w:sdtPr>
          <w:tag w:val="goog_rdk_68"/>
        </w:sdtPr>
        <w:sdtContent>
          <w:r w:rsidDel="00000000" w:rsidR="00000000" w:rsidRPr="00000000">
            <w:rPr>
              <w:rFonts w:ascii="Arial Unicode MS" w:cs="Arial Unicode MS" w:eastAsia="Arial Unicode MS" w:hAnsi="Arial Unicode MS"/>
              <w:i w:val="0"/>
              <w:u w:val="none"/>
              <w:vertAlign w:val="baseline"/>
              <w:rtl w:val="0"/>
            </w:rPr>
            <w:t xml:space="preserve">　So, when using an array,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could </w:t>
      </w:r>
      <w:r w:rsidDel="00000000" w:rsidR="00000000" w:rsidRPr="00000000">
        <w:rPr>
          <w:rFonts w:ascii="Arimo" w:cs="Arimo" w:eastAsia="Arimo" w:hAnsi="Arimo"/>
          <w:rtl w:val="0"/>
        </w:rPr>
        <w:t xml:space="preserve">use</w:t>
      </w:r>
      <w:r w:rsidDel="00000000" w:rsidR="00000000" w:rsidRPr="00000000">
        <w:rPr>
          <w:rFonts w:ascii="Arimo" w:cs="Arimo" w:eastAsia="Arimo" w:hAnsi="Arimo"/>
          <w:i w:val="0"/>
          <w:u w:val="none"/>
          <w:vertAlign w:val="baseline"/>
          <w:rtl w:val="0"/>
        </w:rPr>
        <w:t xml:space="preserve"> numerical values as indexes and unify multiple </w:t>
      </w:r>
      <w:r w:rsidDel="00000000" w:rsidR="00000000" w:rsidRPr="00000000">
        <w:rPr>
          <w:rFonts w:ascii="Arimo" w:cs="Arimo" w:eastAsia="Arimo" w:hAnsi="Arimo"/>
          <w:rtl w:val="0"/>
        </w:rPr>
        <w:t xml:space="preserve">values in one entity</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rtl w:val="0"/>
        </w:rPr>
        <w:t xml:space="preserve">use</w:t>
      </w:r>
      <w:r w:rsidDel="00000000" w:rsidR="00000000" w:rsidRPr="00000000">
        <w:rPr>
          <w:rFonts w:ascii="Arimo" w:cs="Arimo" w:eastAsia="Arimo" w:hAnsi="Arimo"/>
          <w:i w:val="0"/>
          <w:u w:val="none"/>
          <w:vertAlign w:val="baseline"/>
          <w:rtl w:val="0"/>
        </w:rPr>
        <w:t xml:space="preserve"> strings as indexes, use an object instead. An object is similar to an associative array or structure in other languages. (Strictly speaking, to provide a slightly different explanation, there are formal associative arrays used separately in JavaScript. However, </w:t>
      </w:r>
      <w:r w:rsidDel="00000000" w:rsidR="00000000" w:rsidRPr="00000000">
        <w:rPr>
          <w:rFonts w:ascii="Arimo" w:cs="Arimo" w:eastAsia="Arimo" w:hAnsi="Arimo"/>
          <w:rtl w:val="0"/>
        </w:rPr>
        <w:t xml:space="preserve">that has</w:t>
      </w:r>
      <w:r w:rsidDel="00000000" w:rsidR="00000000" w:rsidRPr="00000000">
        <w:rPr>
          <w:rFonts w:ascii="Arimo" w:cs="Arimo" w:eastAsia="Arimo" w:hAnsi="Arimo"/>
          <w:i w:val="0"/>
          <w:u w:val="none"/>
          <w:vertAlign w:val="baseline"/>
          <w:rtl w:val="0"/>
        </w:rPr>
        <w:t xml:space="preserve"> not been included in this section.)</w:t>
      </w:r>
      <w:r w:rsidDel="00000000" w:rsidR="00000000" w:rsidRPr="00000000">
        <w:rPr>
          <w:rtl w:val="0"/>
        </w:rPr>
      </w:r>
    </w:p>
    <w:p w:rsidR="00000000" w:rsidDel="00000000" w:rsidP="00000000" w:rsidRDefault="00000000" w:rsidRPr="00000000" w14:paraId="000000F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F">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{bbb: 1, ccc: 2, ddd: 3};</w:t>
      </w:r>
      <w:r w:rsidDel="00000000" w:rsidR="00000000" w:rsidRPr="00000000">
        <w:rPr>
          <w:rtl w:val="0"/>
        </w:rPr>
      </w:r>
    </w:p>
    <w:p w:rsidR="00000000" w:rsidDel="00000000" w:rsidP="00000000" w:rsidRDefault="00000000" w:rsidRPr="00000000" w14:paraId="0000010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1">
      <w:pPr>
        <w:pageBreakBefore w:val="0"/>
        <w:jc w:val="both"/>
        <w:rPr>
          <w:rFonts w:ascii="Arimo" w:cs="Arimo" w:eastAsia="Arimo" w:hAnsi="Arimo"/>
        </w:rPr>
      </w:pPr>
      <w:sdt>
        <w:sdtPr>
          <w:tag w:val="goog_rdk_69"/>
        </w:sdtPr>
        <w:sdtContent>
          <w:r w:rsidDel="00000000" w:rsidR="00000000" w:rsidRPr="00000000">
            <w:rPr>
              <w:rFonts w:ascii="Arial Unicode MS" w:cs="Arial Unicode MS" w:eastAsia="Arial Unicode MS" w:hAnsi="Arial Unicode MS"/>
              <w:i w:val="0"/>
              <w:u w:val="none"/>
              <w:vertAlign w:val="baseline"/>
              <w:rtl w:val="0"/>
            </w:rPr>
            <w:t xml:space="preserve">　With an array, </w:t>
          </w:r>
        </w:sdtContent>
      </w:sdt>
      <w:r w:rsidDel="00000000" w:rsidR="00000000" w:rsidRPr="00000000">
        <w:rPr>
          <w:rFonts w:ascii="Arimo" w:cs="Arimo" w:eastAsia="Arimo" w:hAnsi="Arimo"/>
          <w:rtl w:val="0"/>
        </w:rPr>
        <w:t xml:space="preserve">you can reference values</w:t>
      </w:r>
      <w:r w:rsidDel="00000000" w:rsidR="00000000" w:rsidRPr="00000000">
        <w:rPr>
          <w:rFonts w:ascii="Arimo" w:cs="Arimo" w:eastAsia="Arimo" w:hAnsi="Arimo"/>
          <w:i w:val="0"/>
          <w:u w:val="none"/>
          <w:vertAlign w:val="baseline"/>
          <w:rtl w:val="0"/>
        </w:rPr>
        <w:t xml:space="preserve"> using an index. For an object, strings such as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ccc</w:t>
      </w:r>
      <w:r w:rsidDel="00000000" w:rsidR="00000000" w:rsidRPr="00000000">
        <w:rPr>
          <w:rFonts w:ascii="Arimo" w:cs="Arimo" w:eastAsia="Arimo" w:hAnsi="Arimo"/>
          <w:i w:val="0"/>
          <w:u w:val="none"/>
          <w:vertAlign w:val="baseline"/>
          <w:rtl w:val="0"/>
        </w:rPr>
        <w:t xml:space="preserve"> are generally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properties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0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3">
      <w:pPr>
        <w:pageBreakBefore w:val="0"/>
        <w:jc w:val="both"/>
        <w:rPr>
          <w:rFonts w:ascii="Arimo" w:cs="Arimo" w:eastAsia="Arimo" w:hAnsi="Arimo"/>
        </w:rPr>
      </w:pPr>
      <w:sdt>
        <w:sdtPr>
          <w:tag w:val="goog_rdk_70"/>
        </w:sdtPr>
        <w:sdtContent>
          <w:r w:rsidDel="00000000" w:rsidR="00000000" w:rsidRPr="00000000">
            <w:rPr>
              <w:rFonts w:ascii="Arial Unicode MS" w:cs="Arial Unicode MS" w:eastAsia="Arial Unicode MS" w:hAnsi="Arial Unicode MS"/>
              <w:i w:val="0"/>
              <w:u w:val="none"/>
              <w:vertAlign w:val="baseline"/>
              <w:rtl w:val="0"/>
            </w:rPr>
            <w:t xml:space="preserve">　In a similar manner to an array, to reference </w:t>
          </w:r>
        </w:sdtContent>
      </w:sdt>
      <w:r w:rsidDel="00000000" w:rsidR="00000000" w:rsidRPr="00000000">
        <w:rPr>
          <w:rFonts w:ascii="Arimo" w:cs="Arimo" w:eastAsia="Arimo" w:hAnsi="Arimo"/>
          <w:rtl w:val="0"/>
        </w:rPr>
        <w:t xml:space="preserve">an object’s</w:t>
      </w:r>
      <w:r w:rsidDel="00000000" w:rsidR="00000000" w:rsidRPr="00000000">
        <w:rPr>
          <w:rFonts w:ascii="Arimo" w:cs="Arimo" w:eastAsia="Arimo" w:hAnsi="Arimo"/>
          <w:i w:val="0"/>
          <w:u w:val="none"/>
          <w:vertAlign w:val="baseline"/>
          <w:rtl w:val="0"/>
        </w:rPr>
        <w:t xml:space="preserve"> contents, write a statement such as the following. When inputting a string, remember to enter single or double quotes at the beginning and end</w:t>
      </w:r>
      <w:r w:rsidDel="00000000" w:rsidR="00000000" w:rsidRPr="00000000">
        <w:rPr>
          <w:rFonts w:ascii="Arimo" w:cs="Arimo" w:eastAsia="Arimo" w:hAnsi="Arimo"/>
          <w:rtl w:val="0"/>
        </w:rPr>
        <w:t xml:space="preserve">:</w:t>
      </w:r>
    </w:p>
    <w:p w:rsidR="00000000" w:rsidDel="00000000" w:rsidP="00000000" w:rsidRDefault="00000000" w:rsidRPr="00000000" w14:paraId="0000010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5">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console.log(aaa['bbb']);</w:t>
      </w:r>
      <w:r w:rsidDel="00000000" w:rsidR="00000000" w:rsidRPr="00000000">
        <w:rPr>
          <w:rtl w:val="0"/>
        </w:rPr>
      </w:r>
    </w:p>
    <w:p w:rsidR="00000000" w:rsidDel="00000000" w:rsidP="00000000" w:rsidRDefault="00000000" w:rsidRPr="00000000" w14:paraId="0000010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7">
      <w:pPr>
        <w:pageBreakBefore w:val="0"/>
        <w:jc w:val="both"/>
        <w:rPr>
          <w:rFonts w:ascii="Arimo" w:cs="Arimo" w:eastAsia="Arimo" w:hAnsi="Arimo"/>
        </w:rPr>
      </w:pPr>
      <w:sdt>
        <w:sdtPr>
          <w:tag w:val="goog_rdk_7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Running</w:t>
      </w:r>
      <w:r w:rsidDel="00000000" w:rsidR="00000000" w:rsidRPr="00000000">
        <w:rPr>
          <w:rFonts w:ascii="Arimo" w:cs="Arimo" w:eastAsia="Arimo" w:hAnsi="Arimo"/>
          <w:i w:val="0"/>
          <w:u w:val="none"/>
          <w:vertAlign w:val="baseline"/>
          <w:rtl w:val="0"/>
        </w:rPr>
        <w:t xml:space="preserve"> the above statement this will return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When using an object, you can also reference </w:t>
      </w:r>
      <w:r w:rsidDel="00000000" w:rsidR="00000000" w:rsidRPr="00000000">
        <w:rPr>
          <w:rFonts w:ascii="Arimo" w:cs="Arimo" w:eastAsia="Arimo" w:hAnsi="Arimo"/>
          <w:rtl w:val="0"/>
        </w:rPr>
        <w:t xml:space="preserve">properties</w:t>
      </w:r>
      <w:r w:rsidDel="00000000" w:rsidR="00000000" w:rsidRPr="00000000">
        <w:rPr>
          <w:rFonts w:ascii="Arimo" w:cs="Arimo" w:eastAsia="Arimo" w:hAnsi="Arimo"/>
          <w:i w:val="0"/>
          <w:u w:val="none"/>
          <w:vertAlign w:val="baseline"/>
          <w:rtl w:val="0"/>
        </w:rPr>
        <w:t xml:space="preserve"> in the following way</w:t>
      </w:r>
      <w:r w:rsidDel="00000000" w:rsidR="00000000" w:rsidRPr="00000000">
        <w:rPr>
          <w:rFonts w:ascii="Arimo" w:cs="Arimo" w:eastAsia="Arimo" w:hAnsi="Arimo"/>
          <w:rtl w:val="0"/>
        </w:rPr>
        <w:t xml:space="preserve">:</w:t>
      </w:r>
    </w:p>
    <w:p w:rsidR="00000000" w:rsidDel="00000000" w:rsidP="00000000" w:rsidRDefault="00000000" w:rsidRPr="00000000" w14:paraId="0000010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9">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console.log(aaa.bbb);</w:t>
      </w:r>
      <w:r w:rsidDel="00000000" w:rsidR="00000000" w:rsidRPr="00000000">
        <w:rPr>
          <w:rtl w:val="0"/>
        </w:rPr>
      </w:r>
    </w:p>
    <w:p w:rsidR="00000000" w:rsidDel="00000000" w:rsidP="00000000" w:rsidRDefault="00000000" w:rsidRPr="00000000" w14:paraId="0000010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B">
      <w:pPr>
        <w:pageBreakBefore w:val="0"/>
        <w:jc w:val="both"/>
        <w:rPr>
          <w:rFonts w:ascii="Arimo" w:cs="Arimo" w:eastAsia="Arimo" w:hAnsi="Arimo"/>
          <w:i w:val="0"/>
          <w:u w:val="none"/>
          <w:vertAlign w:val="baseline"/>
        </w:rPr>
      </w:pPr>
      <w:sdt>
        <w:sdtPr>
          <w:tag w:val="goog_rdk_72"/>
        </w:sdtPr>
        <w:sdtContent>
          <w:r w:rsidDel="00000000" w:rsidR="00000000" w:rsidRPr="00000000">
            <w:rPr>
              <w:rFonts w:ascii="Arial Unicode MS" w:cs="Arial Unicode MS" w:eastAsia="Arial Unicode MS" w:hAnsi="Arial Unicode MS"/>
              <w:i w:val="0"/>
              <w:u w:val="none"/>
              <w:vertAlign w:val="baseline"/>
              <w:rtl w:val="0"/>
            </w:rPr>
            <w:t xml:space="preserve">　With this method, you do not need to include brackets or quotes, though you cannot use symbols </w:t>
          </w:r>
        </w:sdtContent>
      </w:sdt>
      <w:r w:rsidDel="00000000" w:rsidR="00000000" w:rsidRPr="00000000">
        <w:rPr>
          <w:rFonts w:ascii="Arimo" w:cs="Arimo" w:eastAsia="Arimo" w:hAnsi="Arimo"/>
          <w:rtl w:val="0"/>
        </w:rPr>
        <w:t xml:space="preserve">in the property name</w:t>
      </w:r>
      <w:r w:rsidDel="00000000" w:rsidR="00000000" w:rsidRPr="00000000">
        <w:rPr>
          <w:rFonts w:ascii="Arimo" w:cs="Arimo" w:eastAsia="Arimo" w:hAnsi="Arimo"/>
          <w:i w:val="0"/>
          <w:u w:val="none"/>
          <w:vertAlign w:val="baseline"/>
          <w:rtl w:val="0"/>
        </w:rPr>
        <w:t xml:space="preserve"> (with a few exceptions such as underscore).</w:t>
      </w:r>
    </w:p>
    <w:p w:rsidR="00000000" w:rsidDel="00000000" w:rsidP="00000000" w:rsidRDefault="00000000" w:rsidRPr="00000000" w14:paraId="0000010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D">
      <w:pPr>
        <w:pageBreakBefore w:val="0"/>
        <w:jc w:val="both"/>
        <w:rPr>
          <w:rFonts w:ascii="Arimo" w:cs="Arimo" w:eastAsia="Arimo" w:hAnsi="Arimo"/>
        </w:rPr>
      </w:pPr>
      <w:sdt>
        <w:sdtPr>
          <w:tag w:val="goog_rdk_73"/>
        </w:sdtPr>
        <w:sdtContent>
          <w:r w:rsidDel="00000000" w:rsidR="00000000" w:rsidRPr="00000000">
            <w:rPr>
              <w:rFonts w:ascii="Arial Unicode MS" w:cs="Arial Unicode MS" w:eastAsia="Arial Unicode MS" w:hAnsi="Arial Unicode MS"/>
              <w:i w:val="0"/>
              <w:u w:val="none"/>
              <w:vertAlign w:val="baseline"/>
              <w:rtl w:val="0"/>
            </w:rPr>
            <w:t xml:space="preserve">　Referencing variables through properties using a period </w:t>
          </w:r>
        </w:sdtContent>
      </w:sdt>
      <w:r w:rsidDel="00000000" w:rsidR="00000000" w:rsidRPr="00000000">
        <w:rPr>
          <w:rFonts w:ascii="Arimo" w:cs="Arimo" w:eastAsia="Arimo" w:hAnsi="Arimo"/>
          <w:rtl w:val="0"/>
        </w:rPr>
        <w:t xml:space="preserve">like this</w:t>
      </w:r>
      <w:r w:rsidDel="00000000" w:rsidR="00000000" w:rsidRPr="00000000">
        <w:rPr>
          <w:rFonts w:ascii="Arimo" w:cs="Arimo" w:eastAsia="Arimo" w:hAnsi="Arimo"/>
          <w:i w:val="0"/>
          <w:u w:val="none"/>
          <w:vertAlign w:val="baseline"/>
          <w:rtl w:val="0"/>
        </w:rPr>
        <w:t xml:space="preserve"> is a method frequently employed by the core scripts. Make sure </w:t>
      </w:r>
      <w:r w:rsidDel="00000000" w:rsidR="00000000" w:rsidRPr="00000000">
        <w:rPr>
          <w:rFonts w:ascii="Arimo" w:cs="Arimo" w:eastAsia="Arimo" w:hAnsi="Arimo"/>
          <w:rtl w:val="0"/>
        </w:rPr>
        <w:t xml:space="preserve">you have</w:t>
      </w:r>
      <w:r w:rsidDel="00000000" w:rsidR="00000000" w:rsidRPr="00000000">
        <w:rPr>
          <w:rFonts w:ascii="Arimo" w:cs="Arimo" w:eastAsia="Arimo" w:hAnsi="Arimo"/>
          <w:i w:val="0"/>
          <w:u w:val="none"/>
          <w:vertAlign w:val="baseline"/>
          <w:rtl w:val="0"/>
        </w:rPr>
        <w:t xml:space="preserve"> a strong grasp of these basic points.</w:t>
      </w:r>
      <w:r w:rsidDel="00000000" w:rsidR="00000000" w:rsidRPr="00000000">
        <w:rPr>
          <w:rtl w:val="0"/>
        </w:rPr>
      </w:r>
    </w:p>
    <w:p w:rsidR="00000000" w:rsidDel="00000000" w:rsidP="00000000" w:rsidRDefault="00000000" w:rsidRPr="00000000" w14:paraId="0000010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F">
      <w:pPr>
        <w:pageBreakBefore w:val="0"/>
        <w:jc w:val="both"/>
        <w:rPr>
          <w:rFonts w:ascii="Arimo" w:cs="Arimo" w:eastAsia="Arimo" w:hAnsi="Arimo"/>
        </w:rPr>
      </w:pPr>
      <w:sdt>
        <w:sdtPr>
          <w:tag w:val="goog_rdk_74"/>
        </w:sdtPr>
        <w:sdtContent>
          <w:r w:rsidDel="00000000" w:rsidR="00000000" w:rsidRPr="00000000">
            <w:rPr>
              <w:rFonts w:ascii="Arial Unicode MS" w:cs="Arial Unicode MS" w:eastAsia="Arial Unicode MS" w:hAnsi="Arial Unicode MS"/>
              <w:i w:val="0"/>
              <w:u w:val="none"/>
              <w:vertAlign w:val="baseline"/>
              <w:rtl w:val="0"/>
            </w:rPr>
            <w:t xml:space="preserve">　In terms of the meaning of </w:t>
          </w:r>
        </w:sdtContent>
      </w:sdt>
      <w:r w:rsidDel="00000000" w:rsidR="00000000" w:rsidRPr="00000000">
        <w:rPr>
          <w:rFonts w:ascii="Arimo" w:cs="Arimo" w:eastAsia="Arimo" w:hAnsi="Arimo"/>
          <w:i w:val="1"/>
          <w:u w:val="none"/>
          <w:vertAlign w:val="baseline"/>
          <w:rtl w:val="0"/>
        </w:rPr>
        <w:t xml:space="preserve">aaa.bbb</w:t>
      </w:r>
      <w:r w:rsidDel="00000000" w:rsidR="00000000" w:rsidRPr="00000000">
        <w:rPr>
          <w:rFonts w:ascii="Arimo" w:cs="Arimo" w:eastAsia="Arimo" w:hAnsi="Arimo"/>
          <w:i w:val="0"/>
          <w:u w:val="none"/>
          <w:vertAlign w:val="baseline"/>
          <w:rtl w:val="0"/>
        </w:rPr>
        <w:t xml:space="preserve">, it referenc</w:t>
      </w:r>
      <w:r w:rsidDel="00000000" w:rsidR="00000000" w:rsidRPr="00000000">
        <w:rPr>
          <w:rFonts w:ascii="Arimo" w:cs="Arimo" w:eastAsia="Arimo" w:hAnsi="Arimo"/>
          <w:rtl w:val="0"/>
        </w:rPr>
        <w:t xml:space="preserve">es</w:t>
      </w:r>
      <w:r w:rsidDel="00000000" w:rsidR="00000000" w:rsidRPr="00000000">
        <w:rPr>
          <w:rFonts w:ascii="Arimo" w:cs="Arimo" w:eastAsia="Arimo" w:hAnsi="Arimo"/>
          <w:i w:val="0"/>
          <w:u w:val="none"/>
          <w:vertAlign w:val="baseline"/>
          <w:rtl w:val="0"/>
        </w:rPr>
        <w:t xml:space="preserve"> the property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from the object </w:t>
      </w:r>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10">
      <w:pPr>
        <w:pStyle w:val="Heading3"/>
        <w:pageBreakBefore w:val="0"/>
        <w:jc w:val="both"/>
        <w:rPr>
          <w:rFonts w:ascii="Arimo" w:cs="Arimo" w:eastAsia="Arimo" w:hAnsi="Arimo"/>
          <w:b w:val="1"/>
        </w:rPr>
      </w:pPr>
      <w:bookmarkStart w:colFirst="0" w:colLast="0" w:name="_heading=h.2xcytpi" w:id="22"/>
      <w:bookmarkEnd w:id="22"/>
      <w:r w:rsidDel="00000000" w:rsidR="00000000" w:rsidRPr="00000000">
        <w:rPr>
          <w:rFonts w:ascii="Arimo" w:cs="Arimo" w:eastAsia="Arimo" w:hAnsi="Arimo"/>
          <w:b w:val="1"/>
          <w:i w:val="0"/>
          <w:u w:val="none"/>
          <w:vertAlign w:val="baseline"/>
          <w:rtl w:val="0"/>
        </w:rPr>
        <w:t xml:space="preserve">Practical Application</w:t>
      </w:r>
      <w:r w:rsidDel="00000000" w:rsidR="00000000" w:rsidRPr="00000000">
        <w:rPr>
          <w:rtl w:val="0"/>
        </w:rPr>
      </w:r>
    </w:p>
    <w:p w:rsidR="00000000" w:rsidDel="00000000" w:rsidP="00000000" w:rsidRDefault="00000000" w:rsidRPr="00000000" w14:paraId="00000111">
      <w:pPr>
        <w:pageBreakBefore w:val="0"/>
        <w:jc w:val="both"/>
        <w:rPr>
          <w:rFonts w:ascii="Arimo" w:cs="Arimo" w:eastAsia="Arimo" w:hAnsi="Arimo"/>
          <w:i w:val="0"/>
          <w:u w:val="none"/>
          <w:vertAlign w:val="baseline"/>
        </w:rPr>
      </w:pPr>
      <w:sdt>
        <w:sdtPr>
          <w:tag w:val="goog_rdk_75"/>
        </w:sdtPr>
        <w:sdtContent>
          <w:r w:rsidDel="00000000" w:rsidR="00000000" w:rsidRPr="00000000">
            <w:rPr>
              <w:rFonts w:ascii="Arial Unicode MS" w:cs="Arial Unicode MS" w:eastAsia="Arial Unicode MS" w:hAnsi="Arial Unicode MS"/>
              <w:i w:val="0"/>
              <w:u w:val="none"/>
              <w:vertAlign w:val="baseline"/>
              <w:rtl w:val="0"/>
            </w:rPr>
            <w:t xml:space="preserve">　In this section,</w:t>
          </w:r>
        </w:sdtContent>
      </w:sdt>
      <w:r w:rsidDel="00000000" w:rsidR="00000000" w:rsidRPr="00000000">
        <w:rPr>
          <w:rFonts w:ascii="Arimo" w:cs="Arimo" w:eastAsia="Arimo" w:hAnsi="Arimo"/>
          <w:rtl w:val="0"/>
        </w:rPr>
        <w:t xml:space="preserve"> a tutorial</w:t>
      </w:r>
      <w:r w:rsidDel="00000000" w:rsidR="00000000" w:rsidRPr="00000000">
        <w:rPr>
          <w:rFonts w:ascii="Arimo" w:cs="Arimo" w:eastAsia="Arimo" w:hAnsi="Arimo"/>
          <w:i w:val="0"/>
          <w:u w:val="none"/>
          <w:vertAlign w:val="baseline"/>
          <w:rtl w:val="0"/>
        </w:rPr>
        <w:t xml:space="preserve"> will show yo</w:t>
      </w:r>
      <w:r w:rsidDel="00000000" w:rsidR="00000000" w:rsidRPr="00000000">
        <w:rPr>
          <w:rFonts w:ascii="Arimo" w:cs="Arimo" w:eastAsia="Arimo" w:hAnsi="Arimo"/>
          <w:rtl w:val="0"/>
        </w:rPr>
        <w:t xml:space="preserve">u how to</w:t>
      </w:r>
      <w:r w:rsidDel="00000000" w:rsidR="00000000" w:rsidRPr="00000000">
        <w:rPr>
          <w:rFonts w:ascii="Arimo" w:cs="Arimo" w:eastAsia="Arimo" w:hAnsi="Arimo"/>
          <w:i w:val="0"/>
          <w:u w:val="none"/>
          <w:vertAlign w:val="baseline"/>
          <w:rtl w:val="0"/>
        </w:rPr>
        <w:t xml:space="preserve"> run complex programs using the knowledge learned up to this point. Please make sure that you have gained a proper understanding of th</w:t>
      </w:r>
      <w:r w:rsidDel="00000000" w:rsidR="00000000" w:rsidRPr="00000000">
        <w:rPr>
          <w:rFonts w:ascii="Arimo" w:cs="Arimo" w:eastAsia="Arimo" w:hAnsi="Arimo"/>
          <w:rtl w:val="0"/>
        </w:rPr>
        <w:t xml:space="preserve">e</w:t>
      </w:r>
      <w:r w:rsidDel="00000000" w:rsidR="00000000" w:rsidRPr="00000000">
        <w:rPr>
          <w:rFonts w:ascii="Arimo" w:cs="Arimo" w:eastAsia="Arimo" w:hAnsi="Arimo"/>
          <w:i w:val="0"/>
          <w:u w:val="none"/>
          <w:vertAlign w:val="baseline"/>
          <w:rtl w:val="0"/>
        </w:rPr>
        <w:t xml:space="preserve"> material before you begin.</w:t>
      </w:r>
    </w:p>
    <w:p w:rsidR="00000000" w:rsidDel="00000000" w:rsidP="00000000" w:rsidRDefault="00000000" w:rsidRPr="00000000" w14:paraId="0000011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13">
      <w:pPr>
        <w:pageBreakBefore w:val="0"/>
        <w:jc w:val="both"/>
        <w:rPr>
          <w:rFonts w:ascii="Arimo" w:cs="Arimo" w:eastAsia="Arimo" w:hAnsi="Arimo"/>
        </w:rPr>
      </w:pPr>
      <w:sdt>
        <w:sdtPr>
          <w:tag w:val="goog_rdk_76"/>
        </w:sdtPr>
        <w:sdtContent>
          <w:r w:rsidDel="00000000" w:rsidR="00000000" w:rsidRPr="00000000">
            <w:rPr>
              <w:rFonts w:ascii="Arial Unicode MS" w:cs="Arial Unicode MS" w:eastAsia="Arial Unicode MS" w:hAnsi="Arial Unicode MS"/>
              <w:i w:val="0"/>
              <w:u w:val="none"/>
              <w:vertAlign w:val="baseline"/>
              <w:rtl w:val="0"/>
            </w:rPr>
            <w:t xml:space="preserve">　Try to run the following script</w:t>
          </w:r>
        </w:sdtContent>
      </w:sdt>
      <w:r w:rsidDel="00000000" w:rsidR="00000000" w:rsidRPr="00000000">
        <w:rPr>
          <w:rFonts w:ascii="Arimo" w:cs="Arimo" w:eastAsia="Arimo" w:hAnsi="Arimo"/>
          <w:rtl w:val="0"/>
        </w:rPr>
        <w:t xml:space="preserv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b</w:t>
      </w:r>
      <w:r w:rsidDel="00000000" w:rsidR="00000000" w:rsidRPr="00000000">
        <w:rPr>
          <w:rFonts w:ascii="Arimo" w:cs="Arimo" w:eastAsia="Arimo" w:hAnsi="Arimo"/>
          <w:i w:val="0"/>
          <w:u w:val="none"/>
          <w:vertAlign w:val="baseline"/>
          <w:rtl w:val="0"/>
        </w:rPr>
        <w:t xml:space="preserve">ut instead of just copying it, be sure to enter it directly yourself.</w:t>
      </w:r>
      <w:r w:rsidDel="00000000" w:rsidR="00000000" w:rsidRPr="00000000">
        <w:rPr>
          <w:rtl w:val="0"/>
        </w:rPr>
      </w:r>
    </w:p>
    <w:p w:rsidR="00000000" w:rsidDel="00000000" w:rsidP="00000000" w:rsidRDefault="00000000" w:rsidRPr="00000000" w14:paraId="0000011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obj = {prop1:0, prop2:1};</w:t>
      </w:r>
      <w:r w:rsidDel="00000000" w:rsidR="00000000" w:rsidRPr="00000000">
        <w:rPr>
          <w:rtl w:val="0"/>
        </w:rPr>
      </w:r>
    </w:p>
    <w:p w:rsidR="00000000" w:rsidDel="00000000" w:rsidP="00000000" w:rsidRDefault="00000000" w:rsidRPr="00000000" w14:paraId="0000011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obj.prop1 += obj.prop2;</w:t>
      </w:r>
      <w:r w:rsidDel="00000000" w:rsidR="00000000" w:rsidRPr="00000000">
        <w:rPr>
          <w:rtl w:val="0"/>
        </w:rPr>
      </w:r>
    </w:p>
    <w:p w:rsidR="00000000" w:rsidDel="00000000" w:rsidP="00000000" w:rsidRDefault="00000000" w:rsidRPr="00000000" w14:paraId="0000011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propName = 'prop3';</w:t>
      </w:r>
      <w:r w:rsidDel="00000000" w:rsidR="00000000" w:rsidRPr="00000000">
        <w:rPr>
          <w:rtl w:val="0"/>
        </w:rPr>
      </w:r>
    </w:p>
    <w:p w:rsidR="00000000" w:rsidDel="00000000" w:rsidP="00000000" w:rsidRDefault="00000000" w:rsidRPr="00000000" w14:paraId="000001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obj[propName] = 5;</w:t>
      </w:r>
      <w:r w:rsidDel="00000000" w:rsidR="00000000" w:rsidRPr="00000000">
        <w:rPr>
          <w:rtl w:val="0"/>
        </w:rPr>
      </w:r>
    </w:p>
    <w:p w:rsidR="00000000" w:rsidDel="00000000" w:rsidP="00000000" w:rsidRDefault="00000000" w:rsidRPr="00000000" w14:paraId="0000011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num = obj.prop3;</w:t>
      </w:r>
      <w:r w:rsidDel="00000000" w:rsidR="00000000" w:rsidRPr="00000000">
        <w:rPr>
          <w:rtl w:val="0"/>
        </w:rPr>
      </w:r>
    </w:p>
    <w:p w:rsidR="00000000" w:rsidDel="00000000" w:rsidP="00000000" w:rsidRDefault="00000000" w:rsidRPr="00000000" w14:paraId="0000011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console.log(obj.prop1 + obj.prop2 / num);</w:t>
      </w:r>
      <w:r w:rsidDel="00000000" w:rsidR="00000000" w:rsidRPr="00000000">
        <w:rPr>
          <w:rtl w:val="0"/>
        </w:rPr>
      </w:r>
    </w:p>
    <w:p w:rsidR="00000000" w:rsidDel="00000000" w:rsidP="00000000" w:rsidRDefault="00000000" w:rsidRPr="00000000" w14:paraId="0000011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1B">
      <w:pPr>
        <w:pageBreakBefore w:val="0"/>
        <w:jc w:val="both"/>
        <w:rPr>
          <w:rFonts w:ascii="Arimo" w:cs="Arimo" w:eastAsia="Arimo" w:hAnsi="Arimo"/>
        </w:rPr>
      </w:pPr>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o explain what is happening in each line.</w:t>
      </w:r>
      <w:r w:rsidDel="00000000" w:rsidR="00000000" w:rsidRPr="00000000">
        <w:rPr>
          <w:rtl w:val="0"/>
        </w:rPr>
      </w:r>
    </w:p>
    <w:p w:rsidR="00000000" w:rsidDel="00000000" w:rsidP="00000000" w:rsidRDefault="00000000" w:rsidRPr="00000000" w14:paraId="0000011C">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By declaring the variable </w:t>
      </w:r>
      <w:r w:rsidDel="00000000" w:rsidR="00000000" w:rsidRPr="00000000">
        <w:rPr>
          <w:rFonts w:ascii="Arimo" w:cs="Arimo" w:eastAsia="Arimo" w:hAnsi="Arimo"/>
          <w:i w:val="1"/>
          <w:u w:val="none"/>
          <w:vertAlign w:val="baseline"/>
          <w:rtl w:val="0"/>
        </w:rPr>
        <w:t xml:space="preserve">obj</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will store a newly created object.</w:t>
      </w:r>
      <w:r w:rsidDel="00000000" w:rsidR="00000000" w:rsidRPr="00000000">
        <w:rPr>
          <w:rtl w:val="0"/>
        </w:rPr>
      </w:r>
    </w:p>
    <w:p w:rsidR="00000000" w:rsidDel="00000000" w:rsidP="00000000" w:rsidRDefault="00000000" w:rsidRPr="00000000" w14:paraId="0000011D">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 </w:t>
      </w:r>
      <w:r w:rsidDel="00000000" w:rsidR="00000000" w:rsidRPr="00000000">
        <w:rPr>
          <w:rFonts w:ascii="Arimo" w:cs="Arimo" w:eastAsia="Arimo" w:hAnsi="Arimo"/>
          <w:i w:val="1"/>
          <w:u w:val="none"/>
          <w:vertAlign w:val="baseline"/>
          <w:rtl w:val="0"/>
        </w:rPr>
        <w:t xml:space="preserve">obj</w:t>
      </w:r>
      <w:r w:rsidDel="00000000" w:rsidR="00000000" w:rsidRPr="00000000">
        <w:rPr>
          <w:rFonts w:ascii="Arimo" w:cs="Arimo" w:eastAsia="Arimo" w:hAnsi="Arimo"/>
          <w:i w:val="0"/>
          <w:u w:val="none"/>
          <w:vertAlign w:val="baseline"/>
          <w:rtl w:val="0"/>
        </w:rPr>
        <w:t xml:space="preserve">'s property </w:t>
      </w:r>
      <w:r w:rsidDel="00000000" w:rsidR="00000000" w:rsidRPr="00000000">
        <w:rPr>
          <w:rFonts w:ascii="Arimo" w:cs="Arimo" w:eastAsia="Arimo" w:hAnsi="Arimo"/>
          <w:i w:val="1"/>
          <w:u w:val="none"/>
          <w:vertAlign w:val="baseline"/>
          <w:rtl w:val="0"/>
        </w:rPr>
        <w:t xml:space="preserve">prop1</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add the value of </w:t>
      </w:r>
      <w:r w:rsidDel="00000000" w:rsidR="00000000" w:rsidRPr="00000000">
        <w:rPr>
          <w:rFonts w:ascii="Arimo" w:cs="Arimo" w:eastAsia="Arimo" w:hAnsi="Arimo"/>
          <w:i w:val="1"/>
          <w:u w:val="none"/>
          <w:vertAlign w:val="baseline"/>
          <w:rtl w:val="0"/>
        </w:rPr>
        <w:t xml:space="preserve">prop2</w:t>
      </w:r>
      <w:r w:rsidDel="00000000" w:rsidR="00000000" w:rsidRPr="00000000">
        <w:rPr>
          <w:rFonts w:ascii="Arimo" w:cs="Arimo" w:eastAsia="Arimo" w:hAnsi="Arimo"/>
          <w:i w:val="0"/>
          <w:u w:val="none"/>
          <w:vertAlign w:val="baseline"/>
          <w:rtl w:val="0"/>
        </w:rPr>
        <w:t xml:space="preserve">. The value </w:t>
      </w:r>
      <w:r w:rsidDel="00000000" w:rsidR="00000000" w:rsidRPr="00000000">
        <w:rPr>
          <w:rFonts w:ascii="Arimo" w:cs="Arimo" w:eastAsia="Arimo" w:hAnsi="Arimo"/>
          <w:i w:val="1"/>
          <w:u w:val="none"/>
          <w:vertAlign w:val="baseline"/>
          <w:rtl w:val="0"/>
        </w:rPr>
        <w:t xml:space="preserve">0 + 1</w:t>
      </w:r>
      <w:r w:rsidDel="00000000" w:rsidR="00000000" w:rsidRPr="00000000">
        <w:rPr>
          <w:rFonts w:ascii="Arimo" w:cs="Arimo" w:eastAsia="Arimo" w:hAnsi="Arimo"/>
          <w:i w:val="0"/>
          <w:u w:val="none"/>
          <w:vertAlign w:val="baseline"/>
          <w:rtl w:val="0"/>
        </w:rPr>
        <w:t xml:space="preserve">, or in other words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is stored within </w:t>
      </w:r>
      <w:r w:rsidDel="00000000" w:rsidR="00000000" w:rsidRPr="00000000">
        <w:rPr>
          <w:rFonts w:ascii="Arimo" w:cs="Arimo" w:eastAsia="Arimo" w:hAnsi="Arimo"/>
          <w:i w:val="1"/>
          <w:u w:val="none"/>
          <w:vertAlign w:val="baseline"/>
          <w:rtl w:val="0"/>
        </w:rPr>
        <w:t xml:space="preserve">prop1</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1E">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declare the variable </w:t>
      </w:r>
      <w:r w:rsidDel="00000000" w:rsidR="00000000" w:rsidRPr="00000000">
        <w:rPr>
          <w:rFonts w:ascii="Arimo" w:cs="Arimo" w:eastAsia="Arimo" w:hAnsi="Arimo"/>
          <w:i w:val="1"/>
          <w:u w:val="none"/>
          <w:vertAlign w:val="baseline"/>
          <w:rtl w:val="0"/>
        </w:rPr>
        <w:t xml:space="preserve">propName</w:t>
      </w:r>
      <w:r w:rsidDel="00000000" w:rsidR="00000000" w:rsidRPr="00000000">
        <w:rPr>
          <w:rFonts w:ascii="Arimo" w:cs="Arimo" w:eastAsia="Arimo" w:hAnsi="Arimo"/>
          <w:i w:val="0"/>
          <w:u w:val="none"/>
          <w:vertAlign w:val="baseline"/>
          <w:rtl w:val="0"/>
        </w:rPr>
        <w:t xml:space="preserve"> and store the string </w:t>
      </w:r>
      <w:r w:rsidDel="00000000" w:rsidR="00000000" w:rsidRPr="00000000">
        <w:rPr>
          <w:rFonts w:ascii="Arimo" w:cs="Arimo" w:eastAsia="Arimo" w:hAnsi="Arimo"/>
          <w:i w:val="1"/>
          <w:u w:val="none"/>
          <w:vertAlign w:val="baseline"/>
          <w:rtl w:val="0"/>
        </w:rPr>
        <w:t xml:space="preserve">prop3</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1F">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create a new property for the variable </w:t>
      </w:r>
      <w:r w:rsidDel="00000000" w:rsidR="00000000" w:rsidRPr="00000000">
        <w:rPr>
          <w:rFonts w:ascii="Arimo" w:cs="Arimo" w:eastAsia="Arimo" w:hAnsi="Arimo"/>
          <w:i w:val="1"/>
          <w:u w:val="none"/>
          <w:vertAlign w:val="baseline"/>
          <w:rtl w:val="0"/>
        </w:rPr>
        <w:t xml:space="preserve">obj</w:t>
      </w:r>
      <w:r w:rsidDel="00000000" w:rsidR="00000000" w:rsidRPr="00000000">
        <w:rPr>
          <w:rFonts w:ascii="Arimo" w:cs="Arimo" w:eastAsia="Arimo" w:hAnsi="Arimo"/>
          <w:i w:val="0"/>
          <w:u w:val="none"/>
          <w:vertAlign w:val="baseline"/>
          <w:rtl w:val="0"/>
        </w:rPr>
        <w:t xml:space="preserve">. The property's name becomes the value of the variable </w:t>
      </w:r>
      <w:r w:rsidDel="00000000" w:rsidR="00000000" w:rsidRPr="00000000">
        <w:rPr>
          <w:rFonts w:ascii="Arimo" w:cs="Arimo" w:eastAsia="Arimo" w:hAnsi="Arimo"/>
          <w:i w:val="1"/>
          <w:u w:val="none"/>
          <w:vertAlign w:val="baseline"/>
          <w:rtl w:val="0"/>
        </w:rPr>
        <w:t xml:space="preserve">propName</w:t>
      </w:r>
      <w:r w:rsidDel="00000000" w:rsidR="00000000" w:rsidRPr="00000000">
        <w:rPr>
          <w:rFonts w:ascii="Arimo" w:cs="Arimo" w:eastAsia="Arimo" w:hAnsi="Arimo"/>
          <w:i w:val="0"/>
          <w:u w:val="none"/>
          <w:vertAlign w:val="baseline"/>
          <w:rtl w:val="0"/>
        </w:rPr>
        <w:t xml:space="preserve">, or in other words </w:t>
      </w:r>
      <w:r w:rsidDel="00000000" w:rsidR="00000000" w:rsidRPr="00000000">
        <w:rPr>
          <w:rFonts w:ascii="Arimo" w:cs="Arimo" w:eastAsia="Arimo" w:hAnsi="Arimo"/>
          <w:i w:val="1"/>
          <w:u w:val="none"/>
          <w:vertAlign w:val="baseline"/>
          <w:rtl w:val="0"/>
        </w:rPr>
        <w:t xml:space="preserve">prop3</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20">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 the variable </w:t>
      </w:r>
      <w:r w:rsidDel="00000000" w:rsidR="00000000" w:rsidRPr="00000000">
        <w:rPr>
          <w:rFonts w:ascii="Arimo" w:cs="Arimo" w:eastAsia="Arimo" w:hAnsi="Arimo"/>
          <w:i w:val="1"/>
          <w:u w:val="none"/>
          <w:vertAlign w:val="baseline"/>
          <w:rtl w:val="0"/>
        </w:rPr>
        <w:t xml:space="preserve">num</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assign </w:t>
      </w:r>
      <w:r w:rsidDel="00000000" w:rsidR="00000000" w:rsidRPr="00000000">
        <w:rPr>
          <w:rFonts w:ascii="Arimo" w:cs="Arimo" w:eastAsia="Arimo" w:hAnsi="Arimo"/>
          <w:i w:val="1"/>
          <w:u w:val="none"/>
          <w:vertAlign w:val="baseline"/>
          <w:rtl w:val="0"/>
        </w:rPr>
        <w:t xml:space="preserve">obj.prop3</w:t>
      </w:r>
      <w:r w:rsidDel="00000000" w:rsidR="00000000" w:rsidRPr="00000000">
        <w:rPr>
          <w:rFonts w:ascii="Arimo" w:cs="Arimo" w:eastAsia="Arimo" w:hAnsi="Arimo"/>
          <w:i w:val="0"/>
          <w:u w:val="none"/>
          <w:vertAlign w:val="baseline"/>
          <w:rtl w:val="0"/>
        </w:rPr>
        <w:t xml:space="preserve">, which was defined in the previous step.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 is stored in </w:t>
      </w:r>
      <w:r w:rsidDel="00000000" w:rsidR="00000000" w:rsidRPr="00000000">
        <w:rPr>
          <w:rFonts w:ascii="Arimo" w:cs="Arimo" w:eastAsia="Arimo" w:hAnsi="Arimo"/>
          <w:i w:val="1"/>
          <w:u w:val="none"/>
          <w:vertAlign w:val="baseline"/>
          <w:rtl w:val="0"/>
        </w:rPr>
        <w:t xml:space="preserve">num</w:t>
      </w:r>
      <w:r w:rsidDel="00000000" w:rsidR="00000000" w:rsidRPr="00000000">
        <w:rPr>
          <w:rFonts w:ascii="Arimo" w:cs="Arimo" w:eastAsia="Arimo" w:hAnsi="Arimo"/>
          <w:i w:val="0"/>
          <w:u w:val="none"/>
          <w:vertAlign w:val="baseline"/>
          <w:rtl w:val="0"/>
        </w:rPr>
        <w:t xml:space="preserve"> as a result.</w:t>
      </w:r>
      <w:r w:rsidDel="00000000" w:rsidR="00000000" w:rsidRPr="00000000">
        <w:rPr>
          <w:rtl w:val="0"/>
        </w:rPr>
      </w:r>
    </w:p>
    <w:p w:rsidR="00000000" w:rsidDel="00000000" w:rsidP="00000000" w:rsidRDefault="00000000" w:rsidRPr="00000000" w14:paraId="00000121">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Finally, </w:t>
      </w: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output the results of the calculation </w:t>
      </w:r>
      <w:r w:rsidDel="00000000" w:rsidR="00000000" w:rsidRPr="00000000">
        <w:rPr>
          <w:rFonts w:ascii="Arimo" w:cs="Arimo" w:eastAsia="Arimo" w:hAnsi="Arimo"/>
          <w:i w:val="1"/>
          <w:u w:val="none"/>
          <w:vertAlign w:val="baseline"/>
          <w:rtl w:val="0"/>
        </w:rPr>
        <w:t xml:space="preserve">prop1 + prop2 / num</w:t>
      </w:r>
      <w:r w:rsidDel="00000000" w:rsidR="00000000" w:rsidRPr="00000000">
        <w:rPr>
          <w:rFonts w:ascii="Arimo" w:cs="Arimo" w:eastAsia="Arimo" w:hAnsi="Arimo"/>
          <w:i w:val="0"/>
          <w:u w:val="none"/>
          <w:vertAlign w:val="baseline"/>
          <w:rtl w:val="0"/>
        </w:rPr>
        <w:t xml:space="preserve">. In the same manner as actual mathematics,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combine multiple mathematical operations.</w:t>
      </w:r>
      <w:r w:rsidDel="00000000" w:rsidR="00000000" w:rsidRPr="00000000">
        <w:rPr>
          <w:rtl w:val="0"/>
        </w:rPr>
      </w:r>
    </w:p>
    <w:p w:rsidR="00000000" w:rsidDel="00000000" w:rsidP="00000000" w:rsidRDefault="00000000" w:rsidRPr="00000000" w14:paraId="0000012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3">
      <w:pPr>
        <w:pageBreakBefore w:val="0"/>
        <w:jc w:val="both"/>
        <w:rPr>
          <w:rFonts w:ascii="Arimo" w:cs="Arimo" w:eastAsia="Arimo" w:hAnsi="Arimo"/>
        </w:rPr>
      </w:pPr>
      <w:sdt>
        <w:sdtPr>
          <w:tag w:val="goog_rdk_77"/>
        </w:sdtPr>
        <w:sdtContent>
          <w:r w:rsidDel="00000000" w:rsidR="00000000" w:rsidRPr="00000000">
            <w:rPr>
              <w:rFonts w:ascii="Arial Unicode MS" w:cs="Arial Unicode MS" w:eastAsia="Arial Unicode MS" w:hAnsi="Arial Unicode MS"/>
              <w:i w:val="0"/>
              <w:u w:val="none"/>
              <w:vertAlign w:val="baseline"/>
              <w:rtl w:val="0"/>
            </w:rPr>
            <w:t xml:space="preserve">　The first point deserving special notice is step #4. This is where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assign</w:t>
      </w:r>
      <w:r w:rsidDel="00000000" w:rsidR="00000000" w:rsidRPr="00000000">
        <w:rPr>
          <w:rFonts w:ascii="Arimo" w:cs="Arimo" w:eastAsia="Arimo" w:hAnsi="Arimo"/>
          <w:i w:val="0"/>
          <w:u w:val="none"/>
          <w:vertAlign w:val="baseline"/>
          <w:rtl w:val="0"/>
        </w:rPr>
        <w:t xml:space="preserve"> a variable to the property. In JavaScript,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reference a property name </w:t>
      </w:r>
      <w:r w:rsidDel="00000000" w:rsidR="00000000" w:rsidRPr="00000000">
        <w:rPr>
          <w:rFonts w:ascii="Arimo" w:cs="Arimo" w:eastAsia="Arimo" w:hAnsi="Arimo"/>
          <w:rtl w:val="0"/>
        </w:rPr>
        <w:t xml:space="preserve">using</w:t>
      </w:r>
      <w:r w:rsidDel="00000000" w:rsidR="00000000" w:rsidRPr="00000000">
        <w:rPr>
          <w:rFonts w:ascii="Arimo" w:cs="Arimo" w:eastAsia="Arimo" w:hAnsi="Arimo"/>
          <w:i w:val="0"/>
          <w:u w:val="none"/>
          <w:vertAlign w:val="baseline"/>
          <w:rtl w:val="0"/>
        </w:rPr>
        <w:t xml:space="preserve"> the value of a variable. </w:t>
      </w:r>
      <w:r w:rsidDel="00000000" w:rsidR="00000000" w:rsidRPr="00000000">
        <w:rPr>
          <w:rtl w:val="0"/>
        </w:rPr>
      </w:r>
    </w:p>
    <w:p w:rsidR="00000000" w:rsidDel="00000000" w:rsidP="00000000" w:rsidRDefault="00000000" w:rsidRPr="00000000" w14:paraId="0000012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5">
      <w:pPr>
        <w:pageBreakBefore w:val="0"/>
        <w:jc w:val="both"/>
        <w:rPr>
          <w:rFonts w:ascii="Arimo" w:cs="Arimo" w:eastAsia="Arimo" w:hAnsi="Arimo"/>
        </w:rPr>
      </w:pPr>
      <w:sdt>
        <w:sdtPr>
          <w:tag w:val="goog_rdk_78"/>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we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will</w:t>
      </w:r>
      <w:r w:rsidDel="00000000" w:rsidR="00000000" w:rsidRPr="00000000">
        <w:rPr>
          <w:rFonts w:ascii="Arimo" w:cs="Arimo" w:eastAsia="Arimo" w:hAnsi="Arimo"/>
          <w:i w:val="0"/>
          <w:u w:val="none"/>
          <w:vertAlign w:val="baseline"/>
          <w:rtl w:val="0"/>
        </w:rPr>
        <w:t xml:space="preserve"> discuss step #6. When using the event command, only a single calculation could be executed </w:t>
      </w:r>
      <w:r w:rsidDel="00000000" w:rsidR="00000000" w:rsidRPr="00000000">
        <w:rPr>
          <w:rFonts w:ascii="Arimo" w:cs="Arimo" w:eastAsia="Arimo" w:hAnsi="Arimo"/>
          <w:rtl w:val="0"/>
        </w:rPr>
        <w:t xml:space="preserve">per</w:t>
      </w:r>
      <w:r w:rsidDel="00000000" w:rsidR="00000000" w:rsidRPr="00000000">
        <w:rPr>
          <w:rFonts w:ascii="Arimo" w:cs="Arimo" w:eastAsia="Arimo" w:hAnsi="Arimo"/>
          <w:i w:val="0"/>
          <w:u w:val="none"/>
          <w:vertAlign w:val="baseline"/>
          <w:rtl w:val="0"/>
        </w:rPr>
        <w:t xml:space="preserve"> command. On the other hand, with JavaScript,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conduct multiple calculations </w:t>
      </w:r>
      <w:r w:rsidDel="00000000" w:rsidR="00000000" w:rsidRPr="00000000">
        <w:rPr>
          <w:rFonts w:ascii="Arimo" w:cs="Arimo" w:eastAsia="Arimo" w:hAnsi="Arimo"/>
          <w:rtl w:val="0"/>
        </w:rPr>
        <w:t xml:space="preserve">in a single operation</w:t>
      </w:r>
      <w:r w:rsidDel="00000000" w:rsidR="00000000" w:rsidRPr="00000000">
        <w:rPr>
          <w:rFonts w:ascii="Arimo" w:cs="Arimo" w:eastAsia="Arimo" w:hAnsi="Arimo"/>
          <w:i w:val="0"/>
          <w:u w:val="none"/>
          <w:vertAlign w:val="baseline"/>
          <w:rtl w:val="0"/>
        </w:rPr>
        <w:t xml:space="preserve"> in the same </w:t>
      </w:r>
      <w:r w:rsidDel="00000000" w:rsidR="00000000" w:rsidRPr="00000000">
        <w:rPr>
          <w:rFonts w:ascii="Arimo" w:cs="Arimo" w:eastAsia="Arimo" w:hAnsi="Arimo"/>
          <w:rtl w:val="0"/>
        </w:rPr>
        <w:t xml:space="preserve">way</w:t>
      </w:r>
      <w:r w:rsidDel="00000000" w:rsidR="00000000" w:rsidRPr="00000000">
        <w:rPr>
          <w:rFonts w:ascii="Arimo" w:cs="Arimo" w:eastAsia="Arimo" w:hAnsi="Arimo"/>
          <w:i w:val="0"/>
          <w:u w:val="none"/>
          <w:vertAlign w:val="baseline"/>
          <w:rtl w:val="0"/>
        </w:rPr>
        <w:t xml:space="preserve"> as actual mathematics. When it comes to mathematics, you probably know that mathematical </w:t>
      </w:r>
      <w:r w:rsidDel="00000000" w:rsidR="00000000" w:rsidRPr="00000000">
        <w:rPr>
          <w:rFonts w:ascii="Arimo" w:cs="Arimo" w:eastAsia="Arimo" w:hAnsi="Arimo"/>
          <w:rtl w:val="0"/>
        </w:rPr>
        <w:t xml:space="preserve">calculations</w:t>
      </w:r>
      <w:r w:rsidDel="00000000" w:rsidR="00000000" w:rsidRPr="00000000">
        <w:rPr>
          <w:rFonts w:ascii="Arimo" w:cs="Arimo" w:eastAsia="Arimo" w:hAnsi="Arimo"/>
          <w:i w:val="0"/>
          <w:u w:val="none"/>
          <w:vertAlign w:val="baseline"/>
          <w:rtl w:val="0"/>
        </w:rPr>
        <w:t xml:space="preserve"> are assigned an order of </w:t>
      </w:r>
      <w:r w:rsidDel="00000000" w:rsidR="00000000" w:rsidRPr="00000000">
        <w:rPr>
          <w:rFonts w:ascii="Arimo" w:cs="Arimo" w:eastAsia="Arimo" w:hAnsi="Arimo"/>
          <w:rtl w:val="0"/>
        </w:rPr>
        <w:t xml:space="preserve">operations</w:t>
      </w:r>
      <w:r w:rsidDel="00000000" w:rsidR="00000000" w:rsidRPr="00000000">
        <w:rPr>
          <w:rFonts w:ascii="Arimo" w:cs="Arimo" w:eastAsia="Arimo" w:hAnsi="Arimo"/>
          <w:i w:val="0"/>
          <w:u w:val="none"/>
          <w:vertAlign w:val="baseline"/>
          <w:rtl w:val="0"/>
        </w:rPr>
        <w:t xml:space="preserve">. For example, when conducting addition and multiplication, multiplication is calculated first.</w:t>
      </w:r>
      <w:r w:rsidDel="00000000" w:rsidR="00000000" w:rsidRPr="00000000">
        <w:rPr>
          <w:rtl w:val="0"/>
        </w:rPr>
      </w:r>
    </w:p>
    <w:p w:rsidR="00000000" w:rsidDel="00000000" w:rsidP="00000000" w:rsidRDefault="00000000" w:rsidRPr="00000000" w14:paraId="0000012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7">
      <w:pPr>
        <w:pageBreakBefore w:val="0"/>
        <w:jc w:val="both"/>
        <w:rPr>
          <w:rFonts w:ascii="Arimo" w:cs="Arimo" w:eastAsia="Arimo" w:hAnsi="Arimo"/>
        </w:rPr>
      </w:pPr>
      <w:sdt>
        <w:sdtPr>
          <w:tag w:val="goog_rdk_79"/>
        </w:sdtPr>
        <w:sdtContent>
          <w:r w:rsidDel="00000000" w:rsidR="00000000" w:rsidRPr="00000000">
            <w:rPr>
              <w:rFonts w:ascii="Arial Unicode MS" w:cs="Arial Unicode MS" w:eastAsia="Arial Unicode MS" w:hAnsi="Arial Unicode MS"/>
              <w:i w:val="0"/>
              <w:u w:val="none"/>
              <w:vertAlign w:val="baseline"/>
              <w:rtl w:val="0"/>
            </w:rPr>
            <w:t xml:space="preserve">　As a result, the calculation </w:t>
          </w:r>
        </w:sdtContent>
      </w:sdt>
      <w:r w:rsidDel="00000000" w:rsidR="00000000" w:rsidRPr="00000000">
        <w:rPr>
          <w:rFonts w:ascii="Arimo" w:cs="Arimo" w:eastAsia="Arimo" w:hAnsi="Arimo"/>
          <w:i w:val="1"/>
          <w:u w:val="none"/>
          <w:vertAlign w:val="baseline"/>
          <w:rtl w:val="0"/>
        </w:rPr>
        <w:t xml:space="preserve">1 + 1 / 5</w:t>
      </w:r>
      <w:r w:rsidDel="00000000" w:rsidR="00000000" w:rsidRPr="00000000">
        <w:rPr>
          <w:rFonts w:ascii="Arimo" w:cs="Arimo" w:eastAsia="Arimo" w:hAnsi="Arimo"/>
          <w:i w:val="0"/>
          <w:u w:val="none"/>
          <w:vertAlign w:val="baseline"/>
          <w:rtl w:val="0"/>
        </w:rPr>
        <w:t xml:space="preserve"> will output </w:t>
      </w:r>
      <w:r w:rsidDel="00000000" w:rsidR="00000000" w:rsidRPr="00000000">
        <w:rPr>
          <w:rFonts w:ascii="Arimo" w:cs="Arimo" w:eastAsia="Arimo" w:hAnsi="Arimo"/>
          <w:i w:val="1"/>
          <w:u w:val="none"/>
          <w:vertAlign w:val="baseline"/>
          <w:rtl w:val="0"/>
        </w:rPr>
        <w:t xml:space="preserve">1.2</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2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9">
      <w:pPr>
        <w:pStyle w:val="Heading3"/>
        <w:pageBreakBefore w:val="0"/>
        <w:jc w:val="both"/>
        <w:rPr>
          <w:rFonts w:ascii="Arimo" w:cs="Arimo" w:eastAsia="Arimo" w:hAnsi="Arimo"/>
          <w:b w:val="1"/>
        </w:rPr>
      </w:pPr>
      <w:bookmarkStart w:colFirst="0" w:colLast="0" w:name="_heading=h.1ci93xb" w:id="23"/>
      <w:bookmarkEnd w:id="2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Input Completion</w:t>
      </w:r>
      <w:r w:rsidDel="00000000" w:rsidR="00000000" w:rsidRPr="00000000">
        <w:rPr>
          <w:rtl w:val="0"/>
        </w:rPr>
      </w:r>
    </w:p>
    <w:p w:rsidR="00000000" w:rsidDel="00000000" w:rsidP="00000000" w:rsidRDefault="00000000" w:rsidRPr="00000000" w14:paraId="0000012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B">
      <w:pPr>
        <w:pageBreakBefore w:val="0"/>
        <w:jc w:val="both"/>
        <w:rPr>
          <w:rFonts w:ascii="Arimo" w:cs="Arimo" w:eastAsia="Arimo" w:hAnsi="Arimo"/>
          <w:i w:val="0"/>
          <w:u w:val="none"/>
          <w:vertAlign w:val="baseline"/>
        </w:rPr>
      </w:pPr>
      <w:sdt>
        <w:sdtPr>
          <w:tag w:val="goog_rdk_80"/>
        </w:sdtPr>
        <w:sdtContent>
          <w:r w:rsidDel="00000000" w:rsidR="00000000" w:rsidRPr="00000000">
            <w:rPr>
              <w:rFonts w:ascii="Arial Unicode MS" w:cs="Arial Unicode MS" w:eastAsia="Arial Unicode MS" w:hAnsi="Arial Unicode MS"/>
              <w:i w:val="0"/>
              <w:u w:val="none"/>
              <w:vertAlign w:val="baseline"/>
              <w:rtl w:val="0"/>
            </w:rPr>
            <w:t xml:space="preserve">　When you manually enter the above script, upon</w:t>
          </w:r>
        </w:sdtContent>
      </w:sdt>
      <w:r w:rsidDel="00000000" w:rsidR="00000000" w:rsidRPr="00000000">
        <w:rPr>
          <w:rFonts w:ascii="Arimo" w:cs="Arimo" w:eastAsia="Arimo" w:hAnsi="Arimo"/>
          <w:rtl w:val="0"/>
        </w:rPr>
        <w:t xml:space="preserve"> entering</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obj </w:t>
      </w:r>
      <w:r w:rsidDel="00000000" w:rsidR="00000000" w:rsidRPr="00000000">
        <w:rPr>
          <w:rFonts w:ascii="Arimo" w:cs="Arimo" w:eastAsia="Arimo" w:hAnsi="Arimo"/>
          <w:i w:val="0"/>
          <w:u w:val="none"/>
          <w:vertAlign w:val="baseline"/>
          <w:rtl w:val="0"/>
        </w:rPr>
        <w:t xml:space="preserve">in the second line, a list like the one shown below should pop up.</w:t>
      </w:r>
    </w:p>
    <w:p w:rsidR="00000000" w:rsidDel="00000000" w:rsidP="00000000" w:rsidRDefault="00000000" w:rsidRPr="00000000" w14:paraId="0000012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D">
      <w:pPr>
        <w:pageBreakBefore w:val="0"/>
        <w:jc w:val="both"/>
        <w:rPr>
          <w:rFonts w:ascii="Arimo" w:cs="Arimo" w:eastAsia="Arimo" w:hAnsi="Arimo"/>
        </w:rPr>
      </w:pPr>
      <w:sdt>
        <w:sdtPr>
          <w:tag w:val="goog_rdk_81"/>
        </w:sdtPr>
        <w:sdtContent>
          <w:r w:rsidDel="00000000" w:rsidR="00000000" w:rsidRPr="00000000">
            <w:rPr>
              <w:rFonts w:ascii="Arial Unicode MS" w:cs="Arial Unicode MS" w:eastAsia="Arial Unicode MS" w:hAnsi="Arial Unicode MS"/>
              <w:i w:val="0"/>
              <w:u w:val="none"/>
              <w:vertAlign w:val="baseline"/>
              <w:rtl w:val="0"/>
            </w:rPr>
            <w:t xml:space="preserve">　Known as input completion (or widely recognised as Intellisense to users of development environments like Visual S</w:t>
          </w:r>
        </w:sdtContent>
      </w:sdt>
      <w:r w:rsidDel="00000000" w:rsidR="00000000" w:rsidRPr="00000000">
        <w:rPr>
          <w:rFonts w:ascii="Arimo" w:cs="Arimo" w:eastAsia="Arimo" w:hAnsi="Arimo"/>
          <w:rtl w:val="0"/>
        </w:rPr>
        <w:t xml:space="preserve">tudio)</w:t>
      </w:r>
      <w:r w:rsidDel="00000000" w:rsidR="00000000" w:rsidRPr="00000000">
        <w:rPr>
          <w:rFonts w:ascii="Arimo" w:cs="Arimo" w:eastAsia="Arimo" w:hAnsi="Arimo"/>
          <w:i w:val="0"/>
          <w:u w:val="none"/>
          <w:vertAlign w:val="baseline"/>
          <w:rtl w:val="0"/>
        </w:rPr>
        <w:t xml:space="preserve">, through this function, </w:t>
      </w:r>
      <w:r w:rsidDel="00000000" w:rsidR="00000000" w:rsidRPr="00000000">
        <w:rPr>
          <w:rFonts w:ascii="Arimo" w:cs="Arimo" w:eastAsia="Arimo" w:hAnsi="Arimo"/>
          <w:rtl w:val="0"/>
        </w:rPr>
        <w:t xml:space="preserve">the</w:t>
      </w:r>
      <w:r w:rsidDel="00000000" w:rsidR="00000000" w:rsidRPr="00000000">
        <w:rPr>
          <w:rFonts w:ascii="Arimo" w:cs="Arimo" w:eastAsia="Arimo" w:hAnsi="Arimo"/>
          <w:i w:val="0"/>
          <w:u w:val="none"/>
          <w:vertAlign w:val="baseline"/>
          <w:rtl w:val="0"/>
        </w:rPr>
        <w:t xml:space="preserve"> developer tools predict the text</w:t>
      </w:r>
      <w:r w:rsidDel="00000000" w:rsidR="00000000" w:rsidRPr="00000000">
        <w:rPr>
          <w:rFonts w:ascii="Arimo" w:cs="Arimo" w:eastAsia="Arimo" w:hAnsi="Arimo"/>
          <w:rtl w:val="0"/>
        </w:rPr>
        <w:t xml:space="preserve"> you might enter</w:t>
      </w:r>
      <w:r w:rsidDel="00000000" w:rsidR="00000000" w:rsidRPr="00000000">
        <w:rPr>
          <w:rFonts w:ascii="Arimo" w:cs="Arimo" w:eastAsia="Arimo" w:hAnsi="Arimo"/>
          <w:i w:val="0"/>
          <w:u w:val="none"/>
          <w:vertAlign w:val="baseline"/>
          <w:rtl w:val="0"/>
        </w:rPr>
        <w:t xml:space="preserve"> and provide suggestions. </w:t>
      </w:r>
      <w:r w:rsidDel="00000000" w:rsidR="00000000" w:rsidRPr="00000000">
        <w:rPr>
          <w:rFonts w:ascii="Arimo" w:cs="Arimo" w:eastAsia="Arimo" w:hAnsi="Arimo"/>
          <w:rtl w:val="0"/>
        </w:rPr>
        <w:t xml:space="preserve">Using this functionality</w:t>
      </w:r>
      <w:r w:rsidDel="00000000" w:rsidR="00000000" w:rsidRPr="00000000">
        <w:rPr>
          <w:rFonts w:ascii="Arimo" w:cs="Arimo" w:eastAsia="Arimo" w:hAnsi="Arimo"/>
          <w:i w:val="0"/>
          <w:u w:val="none"/>
          <w:vertAlign w:val="baseline"/>
          <w:rtl w:val="0"/>
        </w:rPr>
        <w:t xml:space="preserve"> you can reduce input and syntax errors, so be sure to </w:t>
      </w:r>
      <w:r w:rsidDel="00000000" w:rsidR="00000000" w:rsidRPr="00000000">
        <w:rPr>
          <w:rFonts w:ascii="Arimo" w:cs="Arimo" w:eastAsia="Arimo" w:hAnsi="Arimo"/>
          <w:rtl w:val="0"/>
        </w:rPr>
        <w:t xml:space="preserve">take advantage</w:t>
      </w:r>
      <w:r w:rsidDel="00000000" w:rsidR="00000000" w:rsidRPr="00000000">
        <w:rPr>
          <w:rFonts w:ascii="Arimo" w:cs="Arimo" w:eastAsia="Arimo" w:hAnsi="Arimo"/>
          <w:i w:val="0"/>
          <w:u w:val="none"/>
          <w:vertAlign w:val="baseline"/>
          <w:rtl w:val="0"/>
        </w:rPr>
        <w:t xml:space="preserve"> of it.</w:t>
      </w:r>
      <w:r w:rsidDel="00000000" w:rsidR="00000000" w:rsidRPr="00000000">
        <w:rPr>
          <w:rtl w:val="0"/>
        </w:rPr>
      </w:r>
    </w:p>
    <w:p w:rsidR="00000000" w:rsidDel="00000000" w:rsidP="00000000" w:rsidRDefault="00000000" w:rsidRPr="00000000" w14:paraId="0000012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F">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2333625" cy="132397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33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pageBreakBefore w:val="0"/>
        <w:jc w:val="both"/>
        <w:rPr>
          <w:rFonts w:ascii="Arimo" w:cs="Arimo" w:eastAsia="Arimo" w:hAnsi="Arimo"/>
          <w:b w:val="1"/>
        </w:rPr>
      </w:pPr>
      <w:bookmarkStart w:colFirst="0" w:colLast="0" w:name="_heading=h.3whwml4" w:id="24"/>
      <w:bookmarkEnd w:id="24"/>
      <w:r w:rsidDel="00000000" w:rsidR="00000000" w:rsidRPr="00000000">
        <w:rPr>
          <w:rFonts w:ascii="Arimo" w:cs="Arimo" w:eastAsia="Arimo" w:hAnsi="Arimo"/>
          <w:b w:val="1"/>
          <w:rtl w:val="0"/>
        </w:rPr>
        <w:t xml:space="preserve">3.4 </w:t>
      </w:r>
      <w:r w:rsidDel="00000000" w:rsidR="00000000" w:rsidRPr="00000000">
        <w:rPr>
          <w:rFonts w:ascii="Arimo" w:cs="Arimo" w:eastAsia="Arimo" w:hAnsi="Arimo"/>
          <w:b w:val="1"/>
          <w:i w:val="0"/>
          <w:u w:val="none"/>
          <w:vertAlign w:val="baseline"/>
          <w:rtl w:val="0"/>
        </w:rPr>
        <w:t xml:space="preserve">Control Structures: Conditional Branches</w:t>
      </w:r>
      <w:r w:rsidDel="00000000" w:rsidR="00000000" w:rsidRPr="00000000">
        <w:rPr>
          <w:rtl w:val="0"/>
        </w:rPr>
      </w:r>
    </w:p>
    <w:p w:rsidR="00000000" w:rsidDel="00000000" w:rsidP="00000000" w:rsidRDefault="00000000" w:rsidRPr="00000000" w14:paraId="00000131">
      <w:pPr>
        <w:pageBreakBefore w:val="0"/>
        <w:jc w:val="both"/>
        <w:rPr>
          <w:rFonts w:ascii="Arimo" w:cs="Arimo" w:eastAsia="Arimo" w:hAnsi="Arimo"/>
        </w:rPr>
      </w:pPr>
      <w:sdt>
        <w:sdtPr>
          <w:tag w:val="goog_rdk_82"/>
        </w:sdtPr>
        <w:sdtContent>
          <w:r w:rsidDel="00000000" w:rsidR="00000000" w:rsidRPr="00000000">
            <w:rPr>
              <w:rFonts w:ascii="Arial Unicode MS" w:cs="Arial Unicode MS" w:eastAsia="Arial Unicode MS" w:hAnsi="Arial Unicode MS"/>
              <w:i w:val="0"/>
              <w:u w:val="none"/>
              <w:vertAlign w:val="baseline"/>
              <w:rtl w:val="0"/>
            </w:rPr>
            <w:t xml:space="preserve">　When constructing a complex event using MZ, the Conditional Branch command becomes absolutely essential. JavaScript also provides a method of notation that is equivalent to Conditional Branch: the </w:t>
          </w:r>
        </w:sdtContent>
      </w:sdt>
      <w:r w:rsidDel="00000000" w:rsidR="00000000" w:rsidRPr="00000000">
        <w:rPr>
          <w:rFonts w:ascii="Arimo" w:cs="Arimo" w:eastAsia="Arimo" w:hAnsi="Arimo"/>
          <w:i w:val="1"/>
          <w:u w:val="none"/>
          <w:vertAlign w:val="baseline"/>
          <w:rtl w:val="0"/>
        </w:rPr>
        <w:t xml:space="preserve">if </w:t>
      </w:r>
      <w:r w:rsidDel="00000000" w:rsidR="00000000" w:rsidRPr="00000000">
        <w:rPr>
          <w:rFonts w:ascii="Arimo" w:cs="Arimo" w:eastAsia="Arimo" w:hAnsi="Arimo"/>
          <w:i w:val="0"/>
          <w:u w:val="none"/>
          <w:vertAlign w:val="baseline"/>
          <w:rtl w:val="0"/>
        </w:rPr>
        <w:t xml:space="preserve">statemen</w:t>
      </w:r>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32">
      <w:pPr>
        <w:pStyle w:val="Heading3"/>
        <w:pageBreakBefore w:val="0"/>
        <w:jc w:val="both"/>
        <w:rPr>
          <w:rFonts w:ascii="Arimo" w:cs="Arimo" w:eastAsia="Arimo" w:hAnsi="Arimo"/>
          <w:b w:val="1"/>
        </w:rPr>
      </w:pPr>
      <w:bookmarkStart w:colFirst="0" w:colLast="0" w:name="_heading=h.2bn6wsx" w:id="25"/>
      <w:bookmarkEnd w:id="25"/>
      <w:r w:rsidDel="00000000" w:rsidR="00000000" w:rsidRPr="00000000">
        <w:rPr>
          <w:rFonts w:ascii="Arimo" w:cs="Arimo" w:eastAsia="Arimo" w:hAnsi="Arimo"/>
          <w:b w:val="1"/>
          <w:i w:val="0"/>
          <w:u w:val="none"/>
          <w:vertAlign w:val="baseline"/>
          <w:rtl w:val="0"/>
        </w:rPr>
        <w:t xml:space="preserve">Conditional Branches Using </w:t>
      </w:r>
      <w:r w:rsidDel="00000000" w:rsidR="00000000" w:rsidRPr="00000000">
        <w:rPr>
          <w:rFonts w:ascii="Arimo" w:cs="Arimo" w:eastAsia="Arimo" w:hAnsi="Arimo"/>
          <w:b w:val="1"/>
          <w:i w:val="1"/>
          <w:u w:val="none"/>
          <w:vertAlign w:val="baseline"/>
          <w:rtl w:val="0"/>
        </w:rPr>
        <w:t xml:space="preserve">if</w:t>
      </w:r>
      <w:r w:rsidDel="00000000" w:rsidR="00000000" w:rsidRPr="00000000">
        <w:rPr>
          <w:rtl w:val="0"/>
        </w:rPr>
      </w:r>
    </w:p>
    <w:p w:rsidR="00000000" w:rsidDel="00000000" w:rsidP="00000000" w:rsidRDefault="00000000" w:rsidRPr="00000000" w14:paraId="00000133">
      <w:pPr>
        <w:pageBreakBefore w:val="0"/>
        <w:jc w:val="both"/>
        <w:rPr>
          <w:rFonts w:ascii="Arimo" w:cs="Arimo" w:eastAsia="Arimo" w:hAnsi="Arimo"/>
        </w:rPr>
      </w:pPr>
      <w:sdt>
        <w:sdtPr>
          <w:tag w:val="goog_rdk_83"/>
        </w:sdtPr>
        <w:sdtContent>
          <w:r w:rsidDel="00000000" w:rsidR="00000000" w:rsidRPr="00000000">
            <w:rPr>
              <w:rFonts w:ascii="Arial Unicode MS" w:cs="Arial Unicode MS" w:eastAsia="Arial Unicode MS" w:hAnsi="Arial Unicode MS"/>
              <w:i w:val="0"/>
              <w:u w:val="none"/>
              <w:vertAlign w:val="baseline"/>
              <w:rtl w:val="0"/>
            </w:rPr>
            <w:t xml:space="preserve">　An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 is the most basic structure that allows for some type of procedure to execute only when a condition is satisfied. The </w:t>
      </w:r>
      <w:r w:rsidDel="00000000" w:rsidR="00000000" w:rsidRPr="00000000">
        <w:rPr>
          <w:rFonts w:ascii="Arimo" w:cs="Arimo" w:eastAsia="Arimo" w:hAnsi="Arimo"/>
          <w:rtl w:val="0"/>
        </w:rPr>
        <w:t xml:space="preserve">code</w:t>
      </w:r>
      <w:r w:rsidDel="00000000" w:rsidR="00000000" w:rsidRPr="00000000">
        <w:rPr>
          <w:rFonts w:ascii="Arimo" w:cs="Arimo" w:eastAsia="Arimo" w:hAnsi="Arimo"/>
          <w:i w:val="0"/>
          <w:u w:val="none"/>
          <w:vertAlign w:val="baseline"/>
          <w:rtl w:val="0"/>
        </w:rPr>
        <w:t xml:space="preserve"> enclosed by curly braces will only execute if the condition specified in the parentheses is satisfied</w:t>
      </w:r>
      <w:r w:rsidDel="00000000" w:rsidR="00000000" w:rsidRPr="00000000">
        <w:rPr>
          <w:rFonts w:ascii="Arimo" w:cs="Arimo" w:eastAsia="Arimo" w:hAnsi="Arimo"/>
          <w:rtl w:val="0"/>
        </w:rPr>
        <w:t xml:space="preserve">:</w:t>
      </w:r>
    </w:p>
    <w:p w:rsidR="00000000" w:rsidDel="00000000" w:rsidP="00000000" w:rsidRDefault="00000000" w:rsidRPr="00000000" w14:paraId="0000013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35">
      <w:pPr>
        <w:pageBreakBefore w:val="0"/>
        <w:numPr>
          <w:ilvl w:val="0"/>
          <w:numId w:val="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3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(conditional expression) {</w:t>
      </w:r>
      <w:r w:rsidDel="00000000" w:rsidR="00000000" w:rsidRPr="00000000">
        <w:rPr>
          <w:rtl w:val="0"/>
        </w:rPr>
      </w:r>
    </w:p>
    <w:p w:rsidR="00000000" w:rsidDel="00000000" w:rsidP="00000000" w:rsidRDefault="00000000" w:rsidRPr="00000000" w14:paraId="0000013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execute if the condition is met.</w:t>
      </w:r>
      <w:r w:rsidDel="00000000" w:rsidR="00000000" w:rsidRPr="00000000">
        <w:rPr>
          <w:rtl w:val="0"/>
        </w:rPr>
      </w:r>
    </w:p>
    <w:p w:rsidR="00000000" w:rsidDel="00000000" w:rsidP="00000000" w:rsidRDefault="00000000" w:rsidRPr="00000000" w14:paraId="0000013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3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3A">
      <w:pPr>
        <w:pageBreakBefore w:val="0"/>
        <w:numPr>
          <w:ilvl w:val="0"/>
          <w:numId w:val="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3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w:t>
      </w:r>
      <w:r w:rsidDel="00000000" w:rsidR="00000000" w:rsidRPr="00000000">
        <w:rPr>
          <w:rtl w:val="0"/>
        </w:rPr>
      </w:r>
    </w:p>
    <w:p w:rsidR="00000000" w:rsidDel="00000000" w:rsidP="00000000" w:rsidRDefault="00000000" w:rsidRPr="00000000" w14:paraId="0000013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(aaa &lt;= 1) {</w:t>
      </w:r>
      <w:r w:rsidDel="00000000" w:rsidR="00000000" w:rsidRPr="00000000">
        <w:rPr>
          <w:rtl w:val="0"/>
        </w:rPr>
      </w:r>
    </w:p>
    <w:p w:rsidR="00000000" w:rsidDel="00000000" w:rsidP="00000000" w:rsidRDefault="00000000" w:rsidRPr="00000000" w14:paraId="0000013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console.log('ok1');</w:t>
      </w:r>
      <w:r w:rsidDel="00000000" w:rsidR="00000000" w:rsidRPr="00000000">
        <w:rPr>
          <w:rtl w:val="0"/>
        </w:rPr>
      </w:r>
    </w:p>
    <w:p w:rsidR="00000000" w:rsidDel="00000000" w:rsidP="00000000" w:rsidRDefault="00000000" w:rsidRPr="00000000" w14:paraId="0000013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console.log('ok2');</w:t>
      </w:r>
      <w:r w:rsidDel="00000000" w:rsidR="00000000" w:rsidRPr="00000000">
        <w:rPr>
          <w:rtl w:val="0"/>
        </w:rPr>
      </w:r>
    </w:p>
    <w:p w:rsidR="00000000" w:rsidDel="00000000" w:rsidP="00000000" w:rsidRDefault="00000000" w:rsidRPr="00000000" w14:paraId="0000013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4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41">
      <w:pPr>
        <w:pageBreakBefore w:val="0"/>
        <w:jc w:val="both"/>
        <w:rPr>
          <w:rFonts w:ascii="Arimo" w:cs="Arimo" w:eastAsia="Arimo" w:hAnsi="Arimo"/>
        </w:rPr>
      </w:pPr>
      <w:sdt>
        <w:sdtPr>
          <w:tag w:val="goog_rdk_84"/>
        </w:sdtPr>
        <w:sdtContent>
          <w:r w:rsidDel="00000000" w:rsidR="00000000" w:rsidRPr="00000000">
            <w:rPr>
              <w:rFonts w:ascii="Arial Unicode MS" w:cs="Arial Unicode MS" w:eastAsia="Arial Unicode MS" w:hAnsi="Arial Unicode MS"/>
              <w:i w:val="0"/>
              <w:u w:val="none"/>
              <w:vertAlign w:val="baseline"/>
              <w:rtl w:val="0"/>
            </w:rPr>
            <w:t xml:space="preserve">　A conditional expression is written within the parentheses. This expression needs</w:t>
          </w:r>
        </w:sdtContent>
      </w:sdt>
      <w:r w:rsidDel="00000000" w:rsidR="00000000" w:rsidRPr="00000000">
        <w:rPr>
          <w:rFonts w:ascii="Arimo" w:cs="Arimo" w:eastAsia="Arimo" w:hAnsi="Arimo"/>
          <w:rtl w:val="0"/>
        </w:rPr>
        <w:t xml:space="preserve"> to </w:t>
      </w:r>
      <w:r w:rsidDel="00000000" w:rsidR="00000000" w:rsidRPr="00000000">
        <w:rPr>
          <w:rFonts w:ascii="Arimo" w:cs="Arimo" w:eastAsia="Arimo" w:hAnsi="Arimo"/>
          <w:i w:val="0"/>
          <w:u w:val="none"/>
          <w:vertAlign w:val="baseline"/>
          <w:rtl w:val="0"/>
        </w:rPr>
        <w:t xml:space="preserve">contain either a comparison operator or boolean value. (Be sure to review the </w:t>
      </w:r>
      <w:r w:rsidDel="00000000" w:rsidR="00000000" w:rsidRPr="00000000">
        <w:rPr>
          <w:rFonts w:ascii="Arimo" w:cs="Arimo" w:eastAsia="Arimo" w:hAnsi="Arimo"/>
          <w:rtl w:val="0"/>
        </w:rPr>
        <w:t xml:space="preserve">variable types</w:t>
      </w:r>
      <w:r w:rsidDel="00000000" w:rsidR="00000000" w:rsidRPr="00000000">
        <w:rPr>
          <w:rFonts w:ascii="Arimo" w:cs="Arimo" w:eastAsia="Arimo" w:hAnsi="Arimo"/>
          <w:i w:val="0"/>
          <w:u w:val="none"/>
          <w:vertAlign w:val="baseline"/>
          <w:rtl w:val="0"/>
        </w:rPr>
        <w:t xml:space="preserve"> if you have forgotten them.) The following types of comparison operator may be used</w:t>
      </w:r>
      <w:r w:rsidDel="00000000" w:rsidR="00000000" w:rsidRPr="00000000">
        <w:rPr>
          <w:rFonts w:ascii="Arimo" w:cs="Arimo" w:eastAsia="Arimo" w:hAnsi="Arimo"/>
          <w:rtl w:val="0"/>
        </w:rPr>
        <w:t xml:space="preserve">:</w:t>
      </w:r>
    </w:p>
    <w:p w:rsidR="00000000" w:rsidDel="00000000" w:rsidP="00000000" w:rsidRDefault="00000000" w:rsidRPr="00000000" w14:paraId="00000142">
      <w:pPr>
        <w:pageBreakBefore w:val="0"/>
        <w:jc w:val="both"/>
        <w:rPr>
          <w:rFonts w:ascii="Arimo" w:cs="Arimo" w:eastAsia="Arimo" w:hAnsi="Arimo"/>
        </w:rPr>
      </w:pPr>
      <w:r w:rsidDel="00000000" w:rsidR="00000000" w:rsidRPr="00000000">
        <w:rPr>
          <w:rtl w:val="0"/>
        </w:rPr>
      </w:r>
    </w:p>
    <w:tbl>
      <w:tblPr>
        <w:tblStyle w:val="Table2"/>
        <w:tblW w:w="5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895"/>
        <w:tblGridChange w:id="0">
          <w:tblGrid>
            <w:gridCol w:w="2565"/>
            <w:gridCol w:w="289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Comparison Operator</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Meaning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b</w:t>
            </w:r>
            <w:r w:rsidDel="00000000" w:rsidR="00000000" w:rsidRPr="00000000">
              <w:rPr>
                <w:rFonts w:ascii="Arimo" w:cs="Arimo" w:eastAsia="Arimo" w:hAnsi="Arimo"/>
                <w:i w:val="0"/>
                <w:u w:val="none"/>
                <w:vertAlign w:val="baseline"/>
                <w:rtl w:val="0"/>
              </w:rPr>
              <w:t xml:space="preserve"> are identical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b </w:t>
            </w:r>
            <w:r w:rsidDel="00000000" w:rsidR="00000000" w:rsidRPr="00000000">
              <w:rPr>
                <w:rFonts w:ascii="Arimo" w:cs="Arimo" w:eastAsia="Arimo" w:hAnsi="Arimo"/>
                <w:i w:val="0"/>
                <w:u w:val="none"/>
                <w:vertAlign w:val="baseline"/>
                <w:rtl w:val="0"/>
              </w:rPr>
              <w:t xml:space="preserve">are not identical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&gt;=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greater than or equal to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&lt;=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less than or equal to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&gt;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greater than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&lt;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less than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bl>
    <w:p w:rsidR="00000000" w:rsidDel="00000000" w:rsidP="00000000" w:rsidRDefault="00000000" w:rsidRPr="00000000" w14:paraId="0000015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2">
      <w:pPr>
        <w:pageBreakBefore w:val="0"/>
        <w:jc w:val="both"/>
        <w:rPr>
          <w:rFonts w:ascii="Arimo" w:cs="Arimo" w:eastAsia="Arimo" w:hAnsi="Arimo"/>
        </w:rPr>
      </w:pPr>
      <w:sdt>
        <w:sdtPr>
          <w:tag w:val="goog_rdk_85"/>
        </w:sdtPr>
        <w:sdtContent>
          <w:r w:rsidDel="00000000" w:rsidR="00000000" w:rsidRPr="00000000">
            <w:rPr>
              <w:rFonts w:ascii="Arial Unicode MS" w:cs="Arial Unicode MS" w:eastAsia="Arial Unicode MS" w:hAnsi="Arial Unicode MS"/>
              <w:i w:val="0"/>
              <w:u w:val="none"/>
              <w:vertAlign w:val="baseline"/>
              <w:rtl w:val="0"/>
            </w:rPr>
            <w:t xml:space="preserve">　The area encompassed by curly braces is known as a block. </w:t>
          </w:r>
        </w:sdtContent>
      </w:sdt>
      <w:r w:rsidDel="00000000" w:rsidR="00000000" w:rsidRPr="00000000">
        <w:rPr>
          <w:rFonts w:ascii="Arimo" w:cs="Arimo" w:eastAsia="Arimo" w:hAnsi="Arimo"/>
          <w:i w:val="0"/>
          <w:u w:val="none"/>
          <w:vertAlign w:val="baseline"/>
          <w:rtl w:val="0"/>
        </w:rPr>
        <w:t xml:space="preserve">A block is a </w:t>
      </w:r>
      <w:r w:rsidDel="00000000" w:rsidR="00000000" w:rsidRPr="00000000">
        <w:rPr>
          <w:rFonts w:ascii="Arimo" w:cs="Arimo" w:eastAsia="Arimo" w:hAnsi="Arimo"/>
          <w:rtl w:val="0"/>
        </w:rPr>
        <w:t xml:space="preserve">set of </w:t>
      </w:r>
      <w:r w:rsidDel="00000000" w:rsidR="00000000" w:rsidRPr="00000000">
        <w:rPr>
          <w:rFonts w:ascii="Arimo" w:cs="Arimo" w:eastAsia="Arimo" w:hAnsi="Arimo"/>
          <w:i w:val="0"/>
          <w:u w:val="none"/>
          <w:vertAlign w:val="baseline"/>
          <w:rtl w:val="0"/>
        </w:rPr>
        <w:t xml:space="preserve">statements </w:t>
      </w:r>
      <w:r w:rsidDel="00000000" w:rsidR="00000000" w:rsidRPr="00000000">
        <w:rPr>
          <w:rFonts w:ascii="Arimo" w:cs="Arimo" w:eastAsia="Arimo" w:hAnsi="Arimo"/>
          <w:rtl w:val="0"/>
        </w:rPr>
        <w:t xml:space="preserve">that will be run in the same scope</w:t>
      </w:r>
      <w:r w:rsidDel="00000000" w:rsidR="00000000" w:rsidRPr="00000000">
        <w:rPr>
          <w:rFonts w:ascii="Arimo" w:cs="Arimo" w:eastAsia="Arimo" w:hAnsi="Arimo"/>
          <w:i w:val="0"/>
          <w:u w:val="none"/>
          <w:vertAlign w:val="baseline"/>
          <w:rtl w:val="0"/>
        </w:rPr>
        <w:t xml:space="preserve">. In addition to </w:t>
      </w:r>
      <w:r w:rsidDel="00000000" w:rsidR="00000000" w:rsidRPr="00000000">
        <w:rPr>
          <w:rFonts w:ascii="Arimo" w:cs="Arimo" w:eastAsia="Arimo" w:hAnsi="Arimo"/>
          <w:i w:val="1"/>
          <w:u w:val="none"/>
          <w:vertAlign w:val="baseline"/>
          <w:rtl w:val="0"/>
        </w:rPr>
        <w:t xml:space="preserve">if </w:t>
      </w:r>
      <w:r w:rsidDel="00000000" w:rsidR="00000000" w:rsidRPr="00000000">
        <w:rPr>
          <w:rFonts w:ascii="Arimo" w:cs="Arimo" w:eastAsia="Arimo" w:hAnsi="Arimo"/>
          <w:i w:val="0"/>
          <w:u w:val="none"/>
          <w:vertAlign w:val="baseline"/>
          <w:rtl w:val="0"/>
        </w:rPr>
        <w:t xml:space="preserve">statements, blocks will be used from here </w:t>
      </w:r>
      <w:r w:rsidDel="00000000" w:rsidR="00000000" w:rsidRPr="00000000">
        <w:rPr>
          <w:rFonts w:ascii="Arimo" w:cs="Arimo" w:eastAsia="Arimo" w:hAnsi="Arimo"/>
          <w:rtl w:val="0"/>
        </w:rPr>
        <w:t xml:space="preserve">onwards</w:t>
      </w:r>
      <w:r w:rsidDel="00000000" w:rsidR="00000000" w:rsidRPr="00000000">
        <w:rPr>
          <w:rFonts w:ascii="Arimo" w:cs="Arimo" w:eastAsia="Arimo" w:hAnsi="Arimo"/>
          <w:i w:val="0"/>
          <w:u w:val="none"/>
          <w:vertAlign w:val="baseline"/>
          <w:rtl w:val="0"/>
        </w:rPr>
        <w:t xml:space="preserve">, so be sure to learn this concept fully.</w:t>
      </w:r>
      <w:r w:rsidDel="00000000" w:rsidR="00000000" w:rsidRPr="00000000">
        <w:rPr>
          <w:rtl w:val="0"/>
        </w:rPr>
      </w:r>
    </w:p>
    <w:p w:rsidR="00000000" w:rsidDel="00000000" w:rsidP="00000000" w:rsidRDefault="00000000" w:rsidRPr="00000000" w14:paraId="0000015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4">
      <w:pPr>
        <w:pageBreakBefore w:val="0"/>
        <w:jc w:val="both"/>
        <w:rPr>
          <w:rFonts w:ascii="Arimo" w:cs="Arimo" w:eastAsia="Arimo" w:hAnsi="Arimo"/>
        </w:rPr>
      </w:pPr>
      <w:sdt>
        <w:sdtPr>
          <w:tag w:val="goog_rdk_86"/>
        </w:sdtPr>
        <w:sdtContent>
          <w:r w:rsidDel="00000000" w:rsidR="00000000" w:rsidRPr="00000000">
            <w:rPr>
              <w:rFonts w:ascii="Arial Unicode MS" w:cs="Arial Unicode MS" w:eastAsia="Arial Unicode MS" w:hAnsi="Arial Unicode MS"/>
              <w:i w:val="0"/>
              <w:u w:val="none"/>
              <w:vertAlign w:val="baseline"/>
              <w:rtl w:val="0"/>
            </w:rPr>
            <w:t xml:space="preserve">　Within the event command Conditional Branch, you will find the checkbox Create Else Branch. This can be reproduced within an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w:t>
      </w:r>
      <w:r w:rsidDel="00000000" w:rsidR="00000000" w:rsidRPr="00000000">
        <w:rPr>
          <w:rtl w:val="0"/>
        </w:rPr>
      </w:r>
    </w:p>
    <w:p w:rsidR="00000000" w:rsidDel="00000000" w:rsidP="00000000" w:rsidRDefault="00000000" w:rsidRPr="00000000" w14:paraId="0000015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w:t>
      </w:r>
      <w:r w:rsidDel="00000000" w:rsidR="00000000" w:rsidRPr="00000000">
        <w:rPr>
          <w:rtl w:val="0"/>
        </w:rPr>
      </w:r>
    </w:p>
    <w:p w:rsidR="00000000" w:rsidDel="00000000" w:rsidP="00000000" w:rsidRDefault="00000000" w:rsidRPr="00000000" w14:paraId="0000015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(aaa &lt;= 1) {</w:t>
      </w:r>
      <w:r w:rsidDel="00000000" w:rsidR="00000000" w:rsidRPr="00000000">
        <w:rPr>
          <w:rtl w:val="0"/>
        </w:rPr>
      </w:r>
    </w:p>
    <w:p w:rsidR="00000000" w:rsidDel="00000000" w:rsidP="00000000" w:rsidRDefault="00000000" w:rsidRPr="00000000" w14:paraId="0000015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console.log('ok1');</w:t>
      </w:r>
      <w:r w:rsidDel="00000000" w:rsidR="00000000" w:rsidRPr="00000000">
        <w:rPr>
          <w:rtl w:val="0"/>
        </w:rPr>
      </w:r>
    </w:p>
    <w:p w:rsidR="00000000" w:rsidDel="00000000" w:rsidP="00000000" w:rsidRDefault="00000000" w:rsidRPr="00000000" w14:paraId="0000015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console.log('ok2');</w:t>
      </w:r>
      <w:r w:rsidDel="00000000" w:rsidR="00000000" w:rsidRPr="00000000">
        <w:rPr>
          <w:rtl w:val="0"/>
        </w:rPr>
      </w:r>
    </w:p>
    <w:p w:rsidR="00000000" w:rsidDel="00000000" w:rsidP="00000000" w:rsidRDefault="00000000" w:rsidRPr="00000000" w14:paraId="0000015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else {</w:t>
      </w:r>
      <w:r w:rsidDel="00000000" w:rsidR="00000000" w:rsidRPr="00000000">
        <w:rPr>
          <w:rtl w:val="0"/>
        </w:rPr>
      </w:r>
    </w:p>
    <w:p w:rsidR="00000000" w:rsidDel="00000000" w:rsidP="00000000" w:rsidRDefault="00000000" w:rsidRPr="00000000" w14:paraId="0000015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console.log('ng1');</w:t>
      </w:r>
      <w:r w:rsidDel="00000000" w:rsidR="00000000" w:rsidRPr="00000000">
        <w:rPr>
          <w:rtl w:val="0"/>
        </w:rPr>
      </w:r>
    </w:p>
    <w:p w:rsidR="00000000" w:rsidDel="00000000" w:rsidP="00000000" w:rsidRDefault="00000000" w:rsidRPr="00000000" w14:paraId="0000015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5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E">
      <w:pPr>
        <w:pageBreakBefore w:val="0"/>
        <w:jc w:val="both"/>
        <w:rPr>
          <w:rFonts w:ascii="Arimo" w:cs="Arimo" w:eastAsia="Arimo" w:hAnsi="Arimo"/>
        </w:rPr>
      </w:pPr>
      <w:sdt>
        <w:sdtPr>
          <w:tag w:val="goog_rdk_87"/>
        </w:sdtPr>
        <w:sdtContent>
          <w:r w:rsidDel="00000000" w:rsidR="00000000" w:rsidRPr="00000000">
            <w:rPr>
              <w:rFonts w:ascii="Arial Unicode MS" w:cs="Arial Unicode MS" w:eastAsia="Arial Unicode MS" w:hAnsi="Arial Unicode MS"/>
              <w:i w:val="0"/>
              <w:u w:val="none"/>
              <w:vertAlign w:val="baseline"/>
              <w:rtl w:val="0"/>
            </w:rPr>
            <w:t xml:space="preserve">　Following the block for the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 </w:t>
      </w:r>
      <w:r w:rsidDel="00000000" w:rsidR="00000000" w:rsidRPr="00000000">
        <w:rPr>
          <w:rFonts w:ascii="Arimo" w:cs="Arimo" w:eastAsia="Arimo" w:hAnsi="Arimo"/>
          <w:rtl w:val="0"/>
        </w:rPr>
        <w:t xml:space="preserve">you can</w:t>
      </w:r>
      <w:r w:rsidDel="00000000" w:rsidR="00000000" w:rsidRPr="00000000">
        <w:rPr>
          <w:rFonts w:ascii="Arimo" w:cs="Arimo" w:eastAsia="Arimo" w:hAnsi="Arimo"/>
          <w:i w:val="0"/>
          <w:u w:val="none"/>
          <w:vertAlign w:val="baseline"/>
          <w:rtl w:val="0"/>
        </w:rPr>
        <w:t xml:space="preserve"> enter </w:t>
      </w:r>
      <w:r w:rsidDel="00000000" w:rsidR="00000000" w:rsidRPr="00000000">
        <w:rPr>
          <w:rFonts w:ascii="Arimo" w:cs="Arimo" w:eastAsia="Arimo" w:hAnsi="Arimo"/>
          <w:i w:val="1"/>
          <w:u w:val="none"/>
          <w:vertAlign w:val="baseline"/>
          <w:rtl w:val="0"/>
        </w:rPr>
        <w:t xml:space="preserve">else</w:t>
      </w:r>
      <w:r w:rsidDel="00000000" w:rsidR="00000000" w:rsidRPr="00000000">
        <w:rPr>
          <w:rFonts w:ascii="Arimo" w:cs="Arimo" w:eastAsia="Arimo" w:hAnsi="Arimo"/>
          <w:i w:val="0"/>
          <w:u w:val="none"/>
          <w:vertAlign w:val="baseline"/>
          <w:rtl w:val="0"/>
        </w:rPr>
        <w:t xml:space="preserve"> and create another block. The latter block will be executed if the condition is not met.</w:t>
      </w:r>
      <w:r w:rsidDel="00000000" w:rsidR="00000000" w:rsidRPr="00000000">
        <w:rPr>
          <w:rtl w:val="0"/>
        </w:rPr>
      </w:r>
    </w:p>
    <w:p w:rsidR="00000000" w:rsidDel="00000000" w:rsidP="00000000" w:rsidRDefault="00000000" w:rsidRPr="00000000" w14:paraId="0000015F">
      <w:pPr>
        <w:pStyle w:val="Heading3"/>
        <w:pageBreakBefore w:val="0"/>
        <w:jc w:val="both"/>
        <w:rPr>
          <w:rFonts w:ascii="Arimo" w:cs="Arimo" w:eastAsia="Arimo" w:hAnsi="Arimo"/>
          <w:b w:val="1"/>
        </w:rPr>
      </w:pPr>
      <w:bookmarkStart w:colFirst="0" w:colLast="0" w:name="_heading=h.qsh70q" w:id="26"/>
      <w:bookmarkEnd w:id="26"/>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Block Indentation</w:t>
      </w:r>
      <w:r w:rsidDel="00000000" w:rsidR="00000000" w:rsidRPr="00000000">
        <w:rPr>
          <w:rtl w:val="0"/>
        </w:rPr>
      </w:r>
    </w:p>
    <w:p w:rsidR="00000000" w:rsidDel="00000000" w:rsidP="00000000" w:rsidRDefault="00000000" w:rsidRPr="00000000" w14:paraId="00000160">
      <w:pPr>
        <w:pageBreakBefore w:val="0"/>
        <w:jc w:val="both"/>
        <w:rPr>
          <w:rFonts w:ascii="Arimo" w:cs="Arimo" w:eastAsia="Arimo" w:hAnsi="Arimo"/>
        </w:rPr>
      </w:pPr>
      <w:sdt>
        <w:sdtPr>
          <w:tag w:val="goog_rdk_88"/>
        </w:sdtPr>
        <w:sdtContent>
          <w:r w:rsidDel="00000000" w:rsidR="00000000" w:rsidRPr="00000000">
            <w:rPr>
              <w:rFonts w:ascii="Arial Unicode MS" w:cs="Arial Unicode MS" w:eastAsia="Arial Unicode MS" w:hAnsi="Arial Unicode MS"/>
              <w:i w:val="0"/>
              <w:u w:val="none"/>
              <w:vertAlign w:val="baseline"/>
              <w:rtl w:val="0"/>
            </w:rPr>
            <w:t xml:space="preserve">　When writing a block, insert a predetermined number of spaces or tabs as shown below. This is known as an indent. Some development environments will do this for you.</w:t>
          </w:r>
        </w:sdtContent>
      </w:sdt>
      <w:r w:rsidDel="00000000" w:rsidR="00000000" w:rsidRPr="00000000">
        <w:rPr>
          <w:rtl w:val="0"/>
        </w:rPr>
      </w:r>
    </w:p>
    <w:p w:rsidR="00000000" w:rsidDel="00000000" w:rsidP="00000000" w:rsidRDefault="00000000" w:rsidRPr="00000000" w14:paraId="0000016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(aaa &lt;= 1) {</w:t>
      </w:r>
      <w:r w:rsidDel="00000000" w:rsidR="00000000" w:rsidRPr="00000000">
        <w:rPr>
          <w:rtl w:val="0"/>
        </w:rPr>
      </w:r>
    </w:p>
    <w:p w:rsidR="00000000" w:rsidDel="00000000" w:rsidP="00000000" w:rsidRDefault="00000000" w:rsidRPr="00000000" w14:paraId="0000016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console.log(‘This line will be indented.');</w:t>
      </w:r>
      <w:r w:rsidDel="00000000" w:rsidR="00000000" w:rsidRPr="00000000">
        <w:rPr>
          <w:rtl w:val="0"/>
        </w:rPr>
      </w:r>
    </w:p>
    <w:p w:rsidR="00000000" w:rsidDel="00000000" w:rsidP="00000000" w:rsidRDefault="00000000" w:rsidRPr="00000000" w14:paraId="0000016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4">
      <w:pPr>
        <w:pageBreakBefore w:val="0"/>
        <w:jc w:val="both"/>
        <w:rPr>
          <w:rFonts w:ascii="Arimo" w:cs="Arimo" w:eastAsia="Arimo" w:hAnsi="Arimo"/>
        </w:rPr>
      </w:pPr>
      <w:sdt>
        <w:sdtPr>
          <w:tag w:val="goog_rdk_89"/>
        </w:sdtPr>
        <w:sdtContent>
          <w:r w:rsidDel="00000000" w:rsidR="00000000" w:rsidRPr="00000000">
            <w:rPr>
              <w:rFonts w:ascii="Arial Unicode MS" w:cs="Arial Unicode MS" w:eastAsia="Arial Unicode MS" w:hAnsi="Arial Unicode MS"/>
              <w:i w:val="0"/>
              <w:u w:val="none"/>
              <w:vertAlign w:val="baseline"/>
              <w:rtl w:val="0"/>
            </w:rPr>
            <w:t xml:space="preserve">　Using indents will make it easier </w:t>
          </w:r>
        </w:sdtContent>
      </w:sdt>
      <w:r w:rsidDel="00000000" w:rsidR="00000000" w:rsidRPr="00000000">
        <w:rPr>
          <w:rFonts w:ascii="Arimo" w:cs="Arimo" w:eastAsia="Arimo" w:hAnsi="Arimo"/>
          <w:rtl w:val="0"/>
        </w:rPr>
        <w:t xml:space="preserve">for humans to read the flow of the program</w:t>
      </w:r>
      <w:r w:rsidDel="00000000" w:rsidR="00000000" w:rsidRPr="00000000">
        <w:rPr>
          <w:rFonts w:ascii="Arimo" w:cs="Arimo" w:eastAsia="Arimo" w:hAnsi="Arimo"/>
          <w:i w:val="0"/>
          <w:u w:val="none"/>
          <w:vertAlign w:val="baseline"/>
          <w:rtl w:val="0"/>
        </w:rPr>
        <w:t xml:space="preserve">. An indent is typically </w:t>
      </w:r>
      <w:r w:rsidDel="00000000" w:rsidR="00000000" w:rsidRPr="00000000">
        <w:rPr>
          <w:rFonts w:ascii="Arimo" w:cs="Arimo" w:eastAsia="Arimo" w:hAnsi="Arimo"/>
          <w:rtl w:val="0"/>
        </w:rPr>
        <w:t xml:space="preserve">composed</w:t>
      </w:r>
      <w:r w:rsidDel="00000000" w:rsidR="00000000" w:rsidRPr="00000000">
        <w:rPr>
          <w:rFonts w:ascii="Arimo" w:cs="Arimo" w:eastAsia="Arimo" w:hAnsi="Arimo"/>
          <w:i w:val="0"/>
          <w:u w:val="none"/>
          <w:vertAlign w:val="baseline"/>
          <w:rtl w:val="0"/>
        </w:rPr>
        <w:t xml:space="preserve"> of a single tab, two double-byte spaces, or four single-byte spaces.</w:t>
      </w:r>
      <w:r w:rsidDel="00000000" w:rsidR="00000000" w:rsidRPr="00000000">
        <w:rPr>
          <w:rtl w:val="0"/>
        </w:rPr>
      </w:r>
    </w:p>
    <w:p w:rsidR="00000000" w:rsidDel="00000000" w:rsidP="00000000" w:rsidRDefault="00000000" w:rsidRPr="00000000" w14:paraId="00000165">
      <w:pPr>
        <w:pageBreakBefore w:val="0"/>
        <w:jc w:val="both"/>
        <w:rPr>
          <w:rFonts w:ascii="Arimo" w:cs="Arimo" w:eastAsia="Arimo" w:hAnsi="Arimo"/>
        </w:rPr>
      </w:pPr>
      <w:sdt>
        <w:sdtPr>
          <w:tag w:val="goog_rdk_90"/>
        </w:sdtPr>
        <w:sdtContent>
          <w:r w:rsidDel="00000000" w:rsidR="00000000" w:rsidRPr="00000000">
            <w:rPr>
              <w:rFonts w:ascii="Arial Unicode MS" w:cs="Arial Unicode MS" w:eastAsia="Arial Unicode MS" w:hAnsi="Arial Unicode MS"/>
              <w:i w:val="0"/>
              <w:u w:val="none"/>
              <w:vertAlign w:val="baseline"/>
              <w:rtl w:val="0"/>
            </w:rPr>
            <w:t xml:space="preserve">　When creating events </w:t>
          </w:r>
        </w:sdtContent>
      </w:sdt>
      <w:r w:rsidDel="00000000" w:rsidR="00000000" w:rsidRPr="00000000">
        <w:rPr>
          <w:rFonts w:ascii="Arimo" w:cs="Arimo" w:eastAsia="Arimo" w:hAnsi="Arimo"/>
          <w:rtl w:val="0"/>
        </w:rPr>
        <w:t xml:space="preserve">i</w:t>
      </w:r>
      <w:r w:rsidDel="00000000" w:rsidR="00000000" w:rsidRPr="00000000">
        <w:rPr>
          <w:rFonts w:ascii="Arimo" w:cs="Arimo" w:eastAsia="Arimo" w:hAnsi="Arimo"/>
          <w:i w:val="0"/>
          <w:u w:val="none"/>
          <w:vertAlign w:val="baseline"/>
          <w:rtl w:val="0"/>
        </w:rPr>
        <w:t xml:space="preserve">n RPG Maker, indents are also used for structures such as conditional branches and loops</w:t>
      </w:r>
      <w:r w:rsidDel="00000000" w:rsidR="00000000" w:rsidRPr="00000000">
        <w:rPr>
          <w:rFonts w:ascii="Arimo" w:cs="Arimo" w:eastAsia="Arimo" w:hAnsi="Arimo"/>
          <w:rtl w:val="0"/>
        </w:rPr>
        <w:t xml:space="preserve">; if you’re already familiar with that structure it should be ea</w:t>
      </w:r>
      <w:r w:rsidDel="00000000" w:rsidR="00000000" w:rsidRPr="00000000">
        <w:rPr>
          <w:rFonts w:ascii="Arimo" w:cs="Arimo" w:eastAsia="Arimo" w:hAnsi="Arimo"/>
          <w:i w:val="0"/>
          <w:u w:val="none"/>
          <w:vertAlign w:val="baseline"/>
          <w:rtl w:val="0"/>
        </w:rPr>
        <w:t xml:space="preserve">sy to </w:t>
      </w:r>
      <w:r w:rsidDel="00000000" w:rsidR="00000000" w:rsidRPr="00000000">
        <w:rPr>
          <w:rFonts w:ascii="Arimo" w:cs="Arimo" w:eastAsia="Arimo" w:hAnsi="Arimo"/>
          <w:rtl w:val="0"/>
        </w:rPr>
        <w:t xml:space="preserve">apply that knowledge to these concepts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6">
      <w:pPr>
        <w:pStyle w:val="Heading3"/>
        <w:pageBreakBefore w:val="0"/>
        <w:jc w:val="both"/>
        <w:rPr>
          <w:rFonts w:ascii="Arimo" w:cs="Arimo" w:eastAsia="Arimo" w:hAnsi="Arimo"/>
          <w:b w:val="1"/>
        </w:rPr>
      </w:pPr>
      <w:bookmarkStart w:colFirst="0" w:colLast="0" w:name="_heading=h.3as4poj" w:id="27"/>
      <w:bookmarkEnd w:id="2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Inexact Equality Operator</w:t>
      </w:r>
      <w:r w:rsidDel="00000000" w:rsidR="00000000" w:rsidRPr="00000000">
        <w:rPr>
          <w:rtl w:val="0"/>
        </w:rPr>
      </w:r>
    </w:p>
    <w:p w:rsidR="00000000" w:rsidDel="00000000" w:rsidP="00000000" w:rsidRDefault="00000000" w:rsidRPr="00000000" w14:paraId="00000167">
      <w:pPr>
        <w:pageBreakBefore w:val="0"/>
        <w:jc w:val="both"/>
        <w:rPr>
          <w:rFonts w:ascii="Arimo" w:cs="Arimo" w:eastAsia="Arimo" w:hAnsi="Arimo"/>
        </w:rPr>
      </w:pPr>
      <w:sdt>
        <w:sdtPr>
          <w:tag w:val="goog_rdk_9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I</w:t>
      </w:r>
      <w:r w:rsidDel="00000000" w:rsidR="00000000" w:rsidRPr="00000000">
        <w:rPr>
          <w:rFonts w:ascii="Arimo" w:cs="Arimo" w:eastAsia="Arimo" w:hAnsi="Arimo"/>
          <w:i w:val="0"/>
          <w:u w:val="none"/>
          <w:vertAlign w:val="baseline"/>
          <w:rtl w:val="0"/>
        </w:rPr>
        <w:t xml:space="preserve">n other programming languages,</w:t>
      </w:r>
      <w:r w:rsidDel="00000000" w:rsidR="00000000" w:rsidRPr="00000000">
        <w:rPr>
          <w:rFonts w:ascii="Arimo" w:cs="Arimo" w:eastAsia="Arimo" w:hAnsi="Arimo"/>
          <w:i w:val="1"/>
          <w:u w:val="none"/>
          <w:vertAlign w:val="baseline"/>
          <w:rtl w:val="0"/>
        </w:rPr>
        <w:t xml:space="preserve"> a == b</w:t>
      </w:r>
      <w:r w:rsidDel="00000000" w:rsidR="00000000" w:rsidRPr="00000000">
        <w:rPr>
          <w:rFonts w:ascii="Arimo" w:cs="Arimo" w:eastAsia="Arimo" w:hAnsi="Arimo"/>
          <w:i w:val="0"/>
          <w:u w:val="none"/>
          <w:vertAlign w:val="baseline"/>
          <w:rtl w:val="0"/>
        </w:rPr>
        <w:t xml:space="preserve"> is frequently used as the equality operator</w:t>
      </w:r>
      <w:r w:rsidDel="00000000" w:rsidR="00000000" w:rsidRPr="00000000">
        <w:rPr>
          <w:rFonts w:ascii="Arimo" w:cs="Arimo" w:eastAsia="Arimo" w:hAnsi="Arimo"/>
          <w:rtl w:val="0"/>
        </w:rPr>
        <w:t xml:space="preserve">; this operator can in fact also be found in JavaScript. Ho</w:t>
      </w:r>
      <w:r w:rsidDel="00000000" w:rsidR="00000000" w:rsidRPr="00000000">
        <w:rPr>
          <w:rFonts w:ascii="Arimo" w:cs="Arimo" w:eastAsia="Arimo" w:hAnsi="Arimo"/>
          <w:i w:val="0"/>
          <w:u w:val="none"/>
          <w:vertAlign w:val="baseline"/>
          <w:rtl w:val="0"/>
        </w:rPr>
        <w:t xml:space="preserve">wever,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can be problematic because</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if the types of the </w:t>
      </w:r>
      <w:r w:rsidDel="00000000" w:rsidR="00000000" w:rsidRPr="00000000">
        <w:rPr>
          <w:rFonts w:ascii="Arimo" w:cs="Arimo" w:eastAsia="Arimo" w:hAnsi="Arimo"/>
          <w:rtl w:val="0"/>
        </w:rPr>
        <w:t xml:space="preserve">operands</w:t>
      </w:r>
      <w:r w:rsidDel="00000000" w:rsidR="00000000" w:rsidRPr="00000000">
        <w:rPr>
          <w:rFonts w:ascii="Arimo" w:cs="Arimo" w:eastAsia="Arimo" w:hAnsi="Arimo"/>
          <w:i w:val="0"/>
          <w:u w:val="none"/>
          <w:vertAlign w:val="baseline"/>
          <w:rtl w:val="0"/>
        </w:rPr>
        <w:t xml:space="preserve"> differ, the statement will still </w:t>
      </w:r>
      <w:r w:rsidDel="00000000" w:rsidR="00000000" w:rsidRPr="00000000">
        <w:rPr>
          <w:rFonts w:ascii="Arimo" w:cs="Arimo" w:eastAsia="Arimo" w:hAnsi="Arimo"/>
          <w:rtl w:val="0"/>
        </w:rPr>
        <w:t xml:space="preserve">return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even if </w:t>
      </w:r>
      <w:r w:rsidDel="00000000" w:rsidR="00000000" w:rsidRPr="00000000">
        <w:rPr>
          <w:rFonts w:ascii="Arimo" w:cs="Arimo" w:eastAsia="Arimo" w:hAnsi="Arimo"/>
          <w:rtl w:val="0"/>
        </w:rPr>
        <w:t xml:space="preserve">different</w:t>
      </w:r>
      <w:r w:rsidDel="00000000" w:rsidR="00000000" w:rsidRPr="00000000">
        <w:rPr>
          <w:rFonts w:ascii="Arimo" w:cs="Arimo" w:eastAsia="Arimo" w:hAnsi="Arimo"/>
          <w:i w:val="0"/>
          <w:u w:val="none"/>
          <w:vertAlign w:val="baseline"/>
          <w:rtl w:val="0"/>
        </w:rPr>
        <w:t xml:space="preserve"> things are being </w:t>
      </w:r>
      <w:r w:rsidDel="00000000" w:rsidR="00000000" w:rsidRPr="00000000">
        <w:rPr>
          <w:rFonts w:ascii="Arimo" w:cs="Arimo" w:eastAsia="Arimo" w:hAnsi="Arimo"/>
          <w:rtl w:val="0"/>
        </w:rPr>
        <w:t xml:space="preserve">compared</w:t>
      </w:r>
      <w:r w:rsidDel="00000000" w:rsidR="00000000" w:rsidRPr="00000000">
        <w:rPr>
          <w:rFonts w:ascii="Arimo" w:cs="Arimo" w:eastAsia="Arimo" w:hAnsi="Arimo"/>
          <w:i w:val="0"/>
          <w:u w:val="none"/>
          <w:vertAlign w:val="baseline"/>
          <w:rtl w:val="0"/>
        </w:rPr>
        <w:t xml:space="preserve"> (like the number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and the string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rtl w:val="0"/>
        </w:rPr>
        <w:t xml:space="preserve">)</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8">
      <w:pPr>
        <w:pageBreakBefore w:val="0"/>
        <w:jc w:val="both"/>
        <w:rPr>
          <w:rFonts w:ascii="Arimo" w:cs="Arimo" w:eastAsia="Arimo" w:hAnsi="Arimo"/>
        </w:rPr>
      </w:pPr>
      <w:sdt>
        <w:sdtPr>
          <w:tag w:val="goog_rdk_92"/>
        </w:sdtPr>
        <w:sdtContent>
          <w:r w:rsidDel="00000000" w:rsidR="00000000" w:rsidRPr="00000000">
            <w:rPr>
              <w:rFonts w:ascii="Arial Unicode MS" w:cs="Arial Unicode MS" w:eastAsia="Arial Unicode MS" w:hAnsi="Arial Unicode MS"/>
              <w:i w:val="0"/>
              <w:u w:val="none"/>
              <w:vertAlign w:val="baseline"/>
              <w:rtl w:val="0"/>
            </w:rPr>
            <w:t xml:space="preserve">　For this reason, </w:t>
          </w:r>
        </w:sdtContent>
      </w:sdt>
      <w:r w:rsidDel="00000000" w:rsidR="00000000" w:rsidRPr="00000000">
        <w:rPr>
          <w:rFonts w:ascii="Arimo" w:cs="Arimo" w:eastAsia="Arimo" w:hAnsi="Arimo"/>
          <w:rtl w:val="0"/>
        </w:rPr>
        <w:t xml:space="preserve">during MZ development</w:t>
      </w:r>
      <w:r w:rsidDel="00000000" w:rsidR="00000000" w:rsidRPr="00000000">
        <w:rPr>
          <w:rFonts w:ascii="Arimo" w:cs="Arimo" w:eastAsia="Arimo" w:hAnsi="Arimo"/>
          <w:i w:val="0"/>
          <w:u w:val="none"/>
          <w:vertAlign w:val="baseline"/>
          <w:rtl w:val="0"/>
        </w:rPr>
        <w:t xml:space="preserve">, only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(which is </w:t>
      </w:r>
      <w:r w:rsidDel="00000000" w:rsidR="00000000" w:rsidRPr="00000000">
        <w:rPr>
          <w:rFonts w:ascii="Arimo" w:cs="Arimo" w:eastAsia="Arimo" w:hAnsi="Arimo"/>
          <w:rtl w:val="0"/>
        </w:rPr>
        <w:t xml:space="preserve">called </w:t>
      </w:r>
      <w:r w:rsidDel="00000000" w:rsidR="00000000" w:rsidRPr="00000000">
        <w:rPr>
          <w:rFonts w:ascii="Arimo" w:cs="Arimo" w:eastAsia="Arimo" w:hAnsi="Arimo"/>
          <w:i w:val="0"/>
          <w:u w:val="none"/>
          <w:vertAlign w:val="baseline"/>
          <w:rtl w:val="0"/>
        </w:rPr>
        <w:t xml:space="preserve">the exact equality operator) is used in most case</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Don</w:t>
      </w:r>
      <w:r w:rsidDel="00000000" w:rsidR="00000000" w:rsidRPr="00000000">
        <w:rPr>
          <w:rFonts w:ascii="Arimo" w:cs="Arimo" w:eastAsia="Arimo" w:hAnsi="Arimo"/>
          <w:rtl w:val="0"/>
        </w:rPr>
        <w:t xml:space="preserve">’t worry about remembering == as you’ll likely never need it.</w:t>
      </w:r>
    </w:p>
    <w:p w:rsidR="00000000" w:rsidDel="00000000" w:rsidP="00000000" w:rsidRDefault="00000000" w:rsidRPr="00000000" w14:paraId="00000169">
      <w:pPr>
        <w:pStyle w:val="Heading3"/>
        <w:pageBreakBefore w:val="0"/>
        <w:jc w:val="both"/>
        <w:rPr>
          <w:rFonts w:ascii="Arimo" w:cs="Arimo" w:eastAsia="Arimo" w:hAnsi="Arimo"/>
          <w:b w:val="1"/>
        </w:rPr>
      </w:pPr>
      <w:bookmarkStart w:colFirst="0" w:colLast="0" w:name="_heading=h.1pxezwc" w:id="28"/>
      <w:bookmarkEnd w:id="28"/>
      <w:r w:rsidDel="00000000" w:rsidR="00000000" w:rsidRPr="00000000">
        <w:rPr>
          <w:rFonts w:ascii="Arimo" w:cs="Arimo" w:eastAsia="Arimo" w:hAnsi="Arimo"/>
          <w:b w:val="1"/>
          <w:i w:val="0"/>
          <w:u w:val="none"/>
          <w:vertAlign w:val="baseline"/>
          <w:rtl w:val="0"/>
        </w:rPr>
        <w:t xml:space="preserve">Logical Operators</w:t>
      </w:r>
      <w:r w:rsidDel="00000000" w:rsidR="00000000" w:rsidRPr="00000000">
        <w:rPr>
          <w:rtl w:val="0"/>
        </w:rPr>
      </w:r>
    </w:p>
    <w:p w:rsidR="00000000" w:rsidDel="00000000" w:rsidP="00000000" w:rsidRDefault="00000000" w:rsidRPr="00000000" w14:paraId="0000016A">
      <w:pPr>
        <w:pageBreakBefore w:val="0"/>
        <w:jc w:val="both"/>
        <w:rPr>
          <w:rFonts w:ascii="Arimo" w:cs="Arimo" w:eastAsia="Arimo" w:hAnsi="Arimo"/>
          <w:i w:val="0"/>
          <w:u w:val="none"/>
          <w:vertAlign w:val="baseline"/>
        </w:rPr>
      </w:pPr>
      <w:sdt>
        <w:sdtPr>
          <w:tag w:val="goog_rdk_93"/>
        </w:sdtPr>
        <w:sdtContent>
          <w:r w:rsidDel="00000000" w:rsidR="00000000" w:rsidRPr="00000000">
            <w:rPr>
              <w:rFonts w:ascii="Arial Unicode MS" w:cs="Arial Unicode MS" w:eastAsia="Arial Unicode MS" w:hAnsi="Arial Unicode MS"/>
              <w:i w:val="0"/>
              <w:u w:val="none"/>
              <w:vertAlign w:val="baseline"/>
              <w:rtl w:val="0"/>
            </w:rPr>
            <w:t xml:space="preserve">　We will now explain about more complex kinds of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statements. When using </w:t>
      </w:r>
      <w:r w:rsidDel="00000000" w:rsidR="00000000" w:rsidRPr="00000000">
        <w:rPr>
          <w:rFonts w:ascii="Arimo" w:cs="Arimo" w:eastAsia="Arimo" w:hAnsi="Arimo"/>
          <w:rtl w:val="0"/>
        </w:rPr>
        <w:t xml:space="preserve">the</w:t>
      </w:r>
      <w:r w:rsidDel="00000000" w:rsidR="00000000" w:rsidRPr="00000000">
        <w:rPr>
          <w:rFonts w:ascii="Arimo" w:cs="Arimo" w:eastAsia="Arimo" w:hAnsi="Arimo"/>
          <w:i w:val="0"/>
          <w:u w:val="none"/>
          <w:vertAlign w:val="baseline"/>
          <w:rtl w:val="0"/>
        </w:rPr>
        <w:t xml:space="preserve"> event command, for procedures that could only be branched to if both </w:t>
      </w: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B</w:t>
      </w:r>
      <w:r w:rsidDel="00000000" w:rsidR="00000000" w:rsidRPr="00000000">
        <w:rPr>
          <w:rFonts w:ascii="Arimo" w:cs="Arimo" w:eastAsia="Arimo" w:hAnsi="Arimo"/>
          <w:i w:val="0"/>
          <w:u w:val="none"/>
          <w:vertAlign w:val="baseline"/>
          <w:rtl w:val="0"/>
        </w:rPr>
        <w:t xml:space="preserve"> were satisfied, you may have placed nested conditional branches. You may also have written two conditional branches for procedures that could be branched to if either </w:t>
      </w: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B</w:t>
      </w:r>
      <w:r w:rsidDel="00000000" w:rsidR="00000000" w:rsidRPr="00000000">
        <w:rPr>
          <w:rFonts w:ascii="Arimo" w:cs="Arimo" w:eastAsia="Arimo" w:hAnsi="Arimo"/>
          <w:i w:val="0"/>
          <w:u w:val="none"/>
          <w:vertAlign w:val="baseline"/>
          <w:rtl w:val="0"/>
        </w:rPr>
        <w:t xml:space="preserve"> were satisfied.</w:t>
      </w:r>
    </w:p>
    <w:p w:rsidR="00000000" w:rsidDel="00000000" w:rsidP="00000000" w:rsidRDefault="00000000" w:rsidRPr="00000000" w14:paraId="0000016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6C">
      <w:pPr>
        <w:pageBreakBefore w:val="0"/>
        <w:jc w:val="both"/>
        <w:rPr>
          <w:rFonts w:ascii="Arimo" w:cs="Arimo" w:eastAsia="Arimo" w:hAnsi="Arimo"/>
        </w:rPr>
      </w:pPr>
      <w:sdt>
        <w:sdtPr>
          <w:tag w:val="goog_rdk_94"/>
        </w:sdtPr>
        <w:sdtContent>
          <w:r w:rsidDel="00000000" w:rsidR="00000000" w:rsidRPr="00000000">
            <w:rPr>
              <w:rFonts w:ascii="Arial Unicode MS" w:cs="Arial Unicode MS" w:eastAsia="Arial Unicode MS" w:hAnsi="Arial Unicode MS"/>
              <w:i w:val="0"/>
              <w:u w:val="none"/>
              <w:vertAlign w:val="baseline"/>
              <w:rtl w:val="0"/>
            </w:rPr>
            <w:t xml:space="preserve">　With JavaScript, you can combine these branches </w:t>
          </w:r>
        </w:sdtContent>
      </w:sdt>
      <w:r w:rsidDel="00000000" w:rsidR="00000000" w:rsidRPr="00000000">
        <w:rPr>
          <w:rFonts w:ascii="Arimo" w:cs="Arimo" w:eastAsia="Arimo" w:hAnsi="Arimo"/>
          <w:rtl w:val="0"/>
        </w:rPr>
        <w:t xml:space="preserve">in one statement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A and B</w:t>
      </w:r>
      <w:r w:rsidDel="00000000" w:rsidR="00000000" w:rsidRPr="00000000">
        <w:rPr>
          <w:rFonts w:ascii="Arimo" w:cs="Arimo" w:eastAsia="Arimo" w:hAnsi="Arimo"/>
          <w:i w:val="0"/>
          <w:u w:val="none"/>
          <w:vertAlign w:val="baseline"/>
          <w:rtl w:val="0"/>
        </w:rPr>
        <w:t xml:space="preserve"> is expressed as </w:t>
      </w:r>
      <w:r w:rsidDel="00000000" w:rsidR="00000000" w:rsidRPr="00000000">
        <w:rPr>
          <w:rFonts w:ascii="Arimo" w:cs="Arimo" w:eastAsia="Arimo" w:hAnsi="Arimo"/>
          <w:i w:val="1"/>
          <w:u w:val="none"/>
          <w:vertAlign w:val="baseline"/>
          <w:rtl w:val="0"/>
        </w:rPr>
        <w:t xml:space="preserve">A &amp;&amp; B</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A or B</w:t>
      </w:r>
      <w:r w:rsidDel="00000000" w:rsidR="00000000" w:rsidRPr="00000000">
        <w:rPr>
          <w:rFonts w:ascii="Arimo" w:cs="Arimo" w:eastAsia="Arimo" w:hAnsi="Arimo"/>
          <w:i w:val="0"/>
          <w:u w:val="none"/>
          <w:vertAlign w:val="baseline"/>
          <w:rtl w:val="0"/>
        </w:rPr>
        <w:t xml:space="preserve"> is expressed as </w:t>
      </w:r>
      <w:r w:rsidDel="00000000" w:rsidR="00000000" w:rsidRPr="00000000">
        <w:rPr>
          <w:rFonts w:ascii="Arimo" w:cs="Arimo" w:eastAsia="Arimo" w:hAnsi="Arimo"/>
          <w:i w:val="1"/>
          <w:u w:val="none"/>
          <w:vertAlign w:val="baseline"/>
          <w:rtl w:val="0"/>
        </w:rPr>
        <w:t xml:space="preserve">A || B</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6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true;</w:t>
      </w:r>
      <w:r w:rsidDel="00000000" w:rsidR="00000000" w:rsidRPr="00000000">
        <w:rPr>
          <w:rtl w:val="0"/>
        </w:rPr>
      </w:r>
    </w:p>
    <w:p w:rsidR="00000000" w:rsidDel="00000000" w:rsidP="00000000" w:rsidRDefault="00000000" w:rsidRPr="00000000" w14:paraId="0000016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 = false;</w:t>
      </w:r>
      <w:r w:rsidDel="00000000" w:rsidR="00000000" w:rsidRPr="00000000">
        <w:rPr>
          <w:rtl w:val="0"/>
        </w:rPr>
      </w:r>
    </w:p>
    <w:p w:rsidR="00000000" w:rsidDel="00000000" w:rsidP="00000000" w:rsidRDefault="00000000" w:rsidRPr="00000000" w14:paraId="0000017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 &amp;&amp; b) {</w:t>
      </w:r>
      <w:r w:rsidDel="00000000" w:rsidR="00000000" w:rsidRPr="00000000">
        <w:rPr>
          <w:rtl w:val="0"/>
        </w:rPr>
      </w:r>
    </w:p>
    <w:p w:rsidR="00000000" w:rsidDel="00000000" w:rsidP="00000000" w:rsidRDefault="00000000" w:rsidRPr="00000000" w14:paraId="0000017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console.log('The conditions are not satisfied because, although a is true, b is false.');</w:t>
      </w:r>
      <w:r w:rsidDel="00000000" w:rsidR="00000000" w:rsidRPr="00000000">
        <w:rPr>
          <w:rtl w:val="0"/>
        </w:rPr>
      </w:r>
    </w:p>
    <w:p w:rsidR="00000000" w:rsidDel="00000000" w:rsidP="00000000" w:rsidRDefault="00000000" w:rsidRPr="00000000" w14:paraId="0000017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7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 || b) {</w:t>
      </w:r>
      <w:r w:rsidDel="00000000" w:rsidR="00000000" w:rsidRPr="00000000">
        <w:rPr>
          <w:rtl w:val="0"/>
        </w:rPr>
      </w:r>
    </w:p>
    <w:p w:rsidR="00000000" w:rsidDel="00000000" w:rsidP="00000000" w:rsidRDefault="00000000" w:rsidRPr="00000000" w14:paraId="0000017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console.log('The conditions are satisfied because, although b is false, a is true.');</w:t>
      </w:r>
      <w:r w:rsidDel="00000000" w:rsidR="00000000" w:rsidRPr="00000000">
        <w:rPr>
          <w:rtl w:val="0"/>
        </w:rPr>
      </w:r>
    </w:p>
    <w:p w:rsidR="00000000" w:rsidDel="00000000" w:rsidP="00000000" w:rsidRDefault="00000000" w:rsidRPr="00000000" w14:paraId="0000017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7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77">
      <w:pPr>
        <w:pageBreakBefore w:val="0"/>
        <w:jc w:val="both"/>
        <w:rPr>
          <w:rFonts w:ascii="Arimo" w:cs="Arimo" w:eastAsia="Arimo" w:hAnsi="Arimo"/>
          <w:i w:val="0"/>
          <w:u w:val="none"/>
          <w:vertAlign w:val="baseline"/>
        </w:rPr>
      </w:pPr>
      <w:sdt>
        <w:sdtPr>
          <w:tag w:val="goog_rdk_95"/>
        </w:sdtPr>
        <w:sdtContent>
          <w:r w:rsidDel="00000000" w:rsidR="00000000" w:rsidRPr="00000000">
            <w:rPr>
              <w:rFonts w:ascii="Arial Unicode MS" w:cs="Arial Unicode MS" w:eastAsia="Arial Unicode MS" w:hAnsi="Arial Unicode MS"/>
              <w:i w:val="0"/>
              <w:u w:val="none"/>
              <w:vertAlign w:val="baseline"/>
              <w:rtl w:val="0"/>
            </w:rPr>
            <w:t xml:space="preserve">　Another type of logical operator,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expresses negation (often referred to as </w:t>
      </w:r>
      <w:r w:rsidDel="00000000" w:rsidR="00000000" w:rsidRPr="00000000">
        <w:rPr>
          <w:rFonts w:ascii="Arimo" w:cs="Arimo" w:eastAsia="Arimo" w:hAnsi="Arimo"/>
          <w:rtl w:val="0"/>
        </w:rPr>
        <w:t xml:space="preserve">“not”)</w:t>
      </w:r>
      <w:r w:rsidDel="00000000" w:rsidR="00000000" w:rsidRPr="00000000">
        <w:rPr>
          <w:rFonts w:ascii="Arimo" w:cs="Arimo" w:eastAsia="Arimo" w:hAnsi="Arimo"/>
          <w:i w:val="0"/>
          <w:u w:val="none"/>
          <w:vertAlign w:val="baseline"/>
          <w:rtl w:val="0"/>
        </w:rPr>
        <w:t xml:space="preserve">. This returns a result that inverts a boolean value.</w:t>
      </w:r>
    </w:p>
    <w:p w:rsidR="00000000" w:rsidDel="00000000" w:rsidP="00000000" w:rsidRDefault="00000000" w:rsidRPr="00000000" w14:paraId="0000017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7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true;</w:t>
      </w:r>
      <w:r w:rsidDel="00000000" w:rsidR="00000000" w:rsidRPr="00000000">
        <w:rPr>
          <w:rtl w:val="0"/>
        </w:rPr>
      </w:r>
    </w:p>
    <w:p w:rsidR="00000000" w:rsidDel="00000000" w:rsidP="00000000" w:rsidRDefault="00000000" w:rsidRPr="00000000" w14:paraId="0000017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 {</w:t>
      </w:r>
      <w:r w:rsidDel="00000000" w:rsidR="00000000" w:rsidRPr="00000000">
        <w:rPr>
          <w:rtl w:val="0"/>
        </w:rPr>
      </w:r>
    </w:p>
    <w:p w:rsidR="00000000" w:rsidDel="00000000" w:rsidP="00000000" w:rsidRDefault="00000000" w:rsidRPr="00000000" w14:paraId="0000017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console.log('The condition is not satisfied because a is true and the result inverts that value.');</w:t>
      </w:r>
      <w:r w:rsidDel="00000000" w:rsidR="00000000" w:rsidRPr="00000000">
        <w:rPr>
          <w:rtl w:val="0"/>
        </w:rPr>
      </w:r>
    </w:p>
    <w:p w:rsidR="00000000" w:rsidDel="00000000" w:rsidP="00000000" w:rsidRDefault="00000000" w:rsidRPr="00000000" w14:paraId="0000017C">
      <w:pPr>
        <w:pageBreakBefore w:val="0"/>
        <w:ind w:left="720" w:firstLine="0"/>
        <w:jc w:val="both"/>
        <w:rPr>
          <w:rFonts w:ascii="Arimo" w:cs="Arimo" w:eastAsia="Arimo" w:hAnsi="Arimo"/>
        </w:rPr>
      </w:pPr>
      <w:sdt>
        <w:sdtPr>
          <w:tag w:val="goog_rdk_96"/>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17D">
      <w:pPr>
        <w:pStyle w:val="Heading3"/>
        <w:pageBreakBefore w:val="0"/>
        <w:jc w:val="both"/>
        <w:rPr>
          <w:rFonts w:ascii="Arimo" w:cs="Arimo" w:eastAsia="Arimo" w:hAnsi="Arimo"/>
          <w:b w:val="1"/>
        </w:rPr>
      </w:pPr>
      <w:bookmarkStart w:colFirst="0" w:colLast="0" w:name="_heading=h.49x2ik5" w:id="29"/>
      <w:bookmarkEnd w:id="29"/>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What about specifying variables other than booleans within conditions?</w:t>
      </w:r>
      <w:r w:rsidDel="00000000" w:rsidR="00000000" w:rsidRPr="00000000">
        <w:rPr>
          <w:rtl w:val="0"/>
        </w:rPr>
      </w:r>
    </w:p>
    <w:p w:rsidR="00000000" w:rsidDel="00000000" w:rsidP="00000000" w:rsidRDefault="00000000" w:rsidRPr="00000000" w14:paraId="0000017E">
      <w:pPr>
        <w:pageBreakBefore w:val="0"/>
        <w:jc w:val="both"/>
        <w:rPr>
          <w:rFonts w:ascii="Arimo" w:cs="Arimo" w:eastAsia="Arimo" w:hAnsi="Arimo"/>
        </w:rPr>
      </w:pPr>
      <w:sdt>
        <w:sdtPr>
          <w:tag w:val="goog_rdk_97"/>
        </w:sdtPr>
        <w:sdtContent>
          <w:r w:rsidDel="00000000" w:rsidR="00000000" w:rsidRPr="00000000">
            <w:rPr>
              <w:rFonts w:ascii="Arial Unicode MS" w:cs="Arial Unicode MS" w:eastAsia="Arial Unicode MS" w:hAnsi="Arial Unicode MS"/>
              <w:i w:val="0"/>
              <w:u w:val="none"/>
              <w:vertAlign w:val="baseline"/>
              <w:rtl w:val="0"/>
            </w:rPr>
            <w:t xml:space="preserve">　If you specify variables other than booleans or comparison operators within the conditional expression of an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 this will return the following types of results. Although this would be useful when checking for </w:t>
      </w:r>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within an array or object, it is not recommended when judging numbers or strings.</w:t>
      </w:r>
      <w:r w:rsidDel="00000000" w:rsidR="00000000" w:rsidRPr="00000000">
        <w:rPr>
          <w:rtl w:val="0"/>
        </w:rPr>
      </w:r>
    </w:p>
    <w:p w:rsidR="00000000" w:rsidDel="00000000" w:rsidP="00000000" w:rsidRDefault="00000000" w:rsidRPr="00000000" w14:paraId="0000017F">
      <w:pPr>
        <w:pageBreakBefore w:val="0"/>
        <w:jc w:val="both"/>
        <w:rPr>
          <w:rFonts w:ascii="Arimo" w:cs="Arimo" w:eastAsia="Arimo" w:hAnsi="Arimo"/>
        </w:rPr>
      </w:pPr>
      <w:r w:rsidDel="00000000" w:rsidR="00000000" w:rsidRPr="00000000">
        <w:rPr>
          <w:rtl w:val="0"/>
        </w:rPr>
      </w:r>
    </w:p>
    <w:tbl>
      <w:tblPr>
        <w:tblStyle w:val="Table3"/>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950"/>
        <w:gridCol w:w="4560"/>
        <w:tblGridChange w:id="0">
          <w:tblGrid>
            <w:gridCol w:w="2505"/>
            <w:gridCol w:w="1950"/>
            <w:gridCol w:w="456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 if false</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 if 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0, NaN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variables other than that shown on the left (including negative values)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empty string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variables other than that shown on the left (including the string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array, object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 variables (including empty arrays and empty objects)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null, undefined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w:t>
            </w:r>
            <w:r w:rsidDel="00000000" w:rsidR="00000000" w:rsidRPr="00000000">
              <w:rPr>
                <w:rtl w:val="0"/>
              </w:rPr>
            </w:r>
          </w:p>
        </w:tc>
      </w:tr>
    </w:tbl>
    <w:p w:rsidR="00000000" w:rsidDel="00000000" w:rsidP="00000000" w:rsidRDefault="00000000" w:rsidRPr="00000000" w14:paraId="0000018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0">
      <w:pPr>
        <w:pStyle w:val="Heading3"/>
        <w:pageBreakBefore w:val="0"/>
        <w:jc w:val="both"/>
        <w:rPr>
          <w:rFonts w:ascii="Arimo" w:cs="Arimo" w:eastAsia="Arimo" w:hAnsi="Arimo"/>
          <w:b w:val="1"/>
        </w:rPr>
      </w:pPr>
      <w:bookmarkStart w:colFirst="0" w:colLast="0" w:name="_heading=h.2p2csry" w:id="30"/>
      <w:bookmarkEnd w:id="30"/>
      <w:r w:rsidDel="00000000" w:rsidR="00000000" w:rsidRPr="00000000">
        <w:rPr>
          <w:rFonts w:ascii="Arimo" w:cs="Arimo" w:eastAsia="Arimo" w:hAnsi="Arimo"/>
          <w:b w:val="1"/>
          <w:i w:val="0"/>
          <w:u w:val="none"/>
          <w:vertAlign w:val="baseline"/>
          <w:rtl w:val="0"/>
        </w:rPr>
        <w:t xml:space="preserve">Conditional Branches Using Conditional Operators</w:t>
      </w:r>
      <w:r w:rsidDel="00000000" w:rsidR="00000000" w:rsidRPr="00000000">
        <w:rPr>
          <w:rtl w:val="0"/>
        </w:rPr>
      </w:r>
    </w:p>
    <w:p w:rsidR="00000000" w:rsidDel="00000000" w:rsidP="00000000" w:rsidRDefault="00000000" w:rsidRPr="00000000" w14:paraId="00000191">
      <w:pPr>
        <w:pageBreakBefore w:val="0"/>
        <w:jc w:val="both"/>
        <w:rPr>
          <w:rFonts w:ascii="Arimo" w:cs="Arimo" w:eastAsia="Arimo" w:hAnsi="Arimo"/>
          <w:i w:val="0"/>
          <w:u w:val="none"/>
          <w:vertAlign w:val="baseline"/>
        </w:rPr>
      </w:pPr>
      <w:sdt>
        <w:sdtPr>
          <w:tag w:val="goog_rdk_98"/>
        </w:sdtPr>
        <w:sdtContent>
          <w:r w:rsidDel="00000000" w:rsidR="00000000" w:rsidRPr="00000000">
            <w:rPr>
              <w:rFonts w:ascii="Arial Unicode MS" w:cs="Arial Unicode MS" w:eastAsia="Arial Unicode MS" w:hAnsi="Arial Unicode MS"/>
              <w:i w:val="0"/>
              <w:u w:val="none"/>
              <w:vertAlign w:val="baseline"/>
              <w:rtl w:val="0"/>
            </w:rPr>
            <w:t xml:space="preserve">　Conditional operators (also known as ternary operators) are, simply put, a type of notation used to write branch processing within one line. They are also used frequently within MZ's core scripts.</w:t>
          </w:r>
        </w:sdtContent>
      </w:sdt>
    </w:p>
    <w:p w:rsidR="00000000" w:rsidDel="00000000" w:rsidP="00000000" w:rsidRDefault="00000000" w:rsidRPr="00000000" w14:paraId="0000019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3">
      <w:pPr>
        <w:pageBreakBefore w:val="0"/>
        <w:numPr>
          <w:ilvl w:val="0"/>
          <w:numId w:val="14"/>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9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conditional expression ? expression if the condition is satisfied : expression if the condition is not satisfied;</w:t>
      </w:r>
      <w:r w:rsidDel="00000000" w:rsidR="00000000" w:rsidRPr="00000000">
        <w:rPr>
          <w:rtl w:val="0"/>
        </w:rPr>
      </w:r>
    </w:p>
    <w:p w:rsidR="00000000" w:rsidDel="00000000" w:rsidP="00000000" w:rsidRDefault="00000000" w:rsidRPr="00000000" w14:paraId="00000195">
      <w:pPr>
        <w:pageBreakBefore w:val="0"/>
        <w:numPr>
          <w:ilvl w:val="0"/>
          <w:numId w:val="14"/>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9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w:t>
      </w:r>
      <w:r w:rsidDel="00000000" w:rsidR="00000000" w:rsidRPr="00000000">
        <w:rPr>
          <w:rtl w:val="0"/>
        </w:rPr>
      </w:r>
    </w:p>
    <w:p w:rsidR="00000000" w:rsidDel="00000000" w:rsidP="00000000" w:rsidRDefault="00000000" w:rsidRPr="00000000" w14:paraId="0000019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bbb = (aaa === 1 ? 2 : 3);</w:t>
      </w:r>
      <w:r w:rsidDel="00000000" w:rsidR="00000000" w:rsidRPr="00000000">
        <w:rPr>
          <w:rtl w:val="0"/>
        </w:rPr>
      </w:r>
    </w:p>
    <w:p w:rsidR="00000000" w:rsidDel="00000000" w:rsidP="00000000" w:rsidRDefault="00000000" w:rsidRPr="00000000" w14:paraId="0000019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console.log(bbb);</w:t>
      </w:r>
      <w:r w:rsidDel="00000000" w:rsidR="00000000" w:rsidRPr="00000000">
        <w:rPr>
          <w:rtl w:val="0"/>
        </w:rPr>
      </w:r>
    </w:p>
    <w:p w:rsidR="00000000" w:rsidDel="00000000" w:rsidP="00000000" w:rsidRDefault="00000000" w:rsidRPr="00000000" w14:paraId="0000019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A">
      <w:pPr>
        <w:pageBreakBefore w:val="0"/>
        <w:jc w:val="both"/>
        <w:rPr>
          <w:rFonts w:ascii="Arimo" w:cs="Arimo" w:eastAsia="Arimo" w:hAnsi="Arimo"/>
        </w:rPr>
      </w:pPr>
      <w:sdt>
        <w:sdtPr>
          <w:tag w:val="goog_rdk_99"/>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the value assigned to </w:t>
          </w:r>
        </w:sdtContent>
      </w:sdt>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so </w:t>
      </w:r>
      <w:r w:rsidDel="00000000" w:rsidR="00000000" w:rsidRPr="00000000">
        <w:rPr>
          <w:rFonts w:ascii="Arimo" w:cs="Arimo" w:eastAsia="Arimo" w:hAnsi="Arimo"/>
          <w:i w:val="1"/>
          <w:u w:val="none"/>
          <w:vertAlign w:val="baseline"/>
          <w:rtl w:val="0"/>
        </w:rPr>
        <w:t xml:space="preserve">2</w:t>
      </w:r>
      <w:r w:rsidDel="00000000" w:rsidR="00000000" w:rsidRPr="00000000">
        <w:rPr>
          <w:rFonts w:ascii="Arimo" w:cs="Arimo" w:eastAsia="Arimo" w:hAnsi="Arimo"/>
          <w:i w:val="0"/>
          <w:u w:val="none"/>
          <w:vertAlign w:val="baseline"/>
          <w:rtl w:val="0"/>
        </w:rPr>
        <w:t xml:space="preserve"> will be assigned to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9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C">
      <w:pPr>
        <w:pageBreakBefore w:val="0"/>
        <w:jc w:val="both"/>
        <w:rPr>
          <w:rFonts w:ascii="Arimo" w:cs="Arimo" w:eastAsia="Arimo" w:hAnsi="Arimo"/>
          <w:i w:val="0"/>
          <w:u w:val="none"/>
          <w:vertAlign w:val="baseline"/>
        </w:rPr>
      </w:pPr>
      <w:sdt>
        <w:sdtPr>
          <w:tag w:val="goog_rdk_100"/>
        </w:sdtPr>
        <w:sdtContent>
          <w:r w:rsidDel="00000000" w:rsidR="00000000" w:rsidRPr="00000000">
            <w:rPr>
              <w:rFonts w:ascii="Arial Unicode MS" w:cs="Arial Unicode MS" w:eastAsia="Arial Unicode MS" w:hAnsi="Arial Unicode MS"/>
              <w:i w:val="0"/>
              <w:u w:val="none"/>
              <w:vertAlign w:val="baseline"/>
              <w:rtl w:val="0"/>
            </w:rPr>
            <w:t xml:space="preserve">　You can also substitute conditional operators for the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statements used above. The benefit of a conditional operator is that it allows you to express a conditional expression within one overall expression.</w:t>
      </w:r>
    </w:p>
    <w:p w:rsidR="00000000" w:rsidDel="00000000" w:rsidP="00000000" w:rsidRDefault="00000000" w:rsidRPr="00000000" w14:paraId="0000019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E">
      <w:pPr>
        <w:pageBreakBefore w:val="0"/>
        <w:jc w:val="both"/>
        <w:rPr>
          <w:rFonts w:ascii="Arimo" w:cs="Arimo" w:eastAsia="Arimo" w:hAnsi="Arimo"/>
          <w:i w:val="0"/>
          <w:u w:val="none"/>
          <w:vertAlign w:val="baseline"/>
        </w:rPr>
      </w:pPr>
      <w:sdt>
        <w:sdtPr>
          <w:tag w:val="goog_rdk_101"/>
        </w:sdtPr>
        <w:sdtContent>
          <w:r w:rsidDel="00000000" w:rsidR="00000000" w:rsidRPr="00000000">
            <w:rPr>
              <w:rFonts w:ascii="Arial Unicode MS" w:cs="Arial Unicode MS" w:eastAsia="Arial Unicode MS" w:hAnsi="Arial Unicode MS"/>
              <w:i w:val="0"/>
              <w:u w:val="none"/>
              <w:vertAlign w:val="baseline"/>
              <w:rtl w:val="0"/>
            </w:rPr>
            <w:t xml:space="preserve">　With MZ, you can also use scripts for mathematical formulas for skills and items. However, the entry field has only one row.</w:t>
          </w:r>
        </w:sdtContent>
      </w:sdt>
    </w:p>
    <w:p w:rsidR="00000000" w:rsidDel="00000000" w:rsidP="00000000" w:rsidRDefault="00000000" w:rsidRPr="00000000" w14:paraId="0000019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0">
      <w:pPr>
        <w:pageBreakBefore w:val="0"/>
        <w:jc w:val="both"/>
        <w:rPr>
          <w:rFonts w:ascii="Arimo" w:cs="Arimo" w:eastAsia="Arimo" w:hAnsi="Arimo"/>
        </w:rPr>
      </w:pPr>
      <w:sdt>
        <w:sdtPr>
          <w:tag w:val="goog_rdk_102"/>
        </w:sdtPr>
        <w:sdtContent>
          <w:r w:rsidDel="00000000" w:rsidR="00000000" w:rsidRPr="00000000">
            <w:rPr>
              <w:rFonts w:ascii="Arial Unicode MS" w:cs="Arial Unicode MS" w:eastAsia="Arial Unicode MS" w:hAnsi="Arial Unicode MS"/>
              <w:i w:val="0"/>
              <w:u w:val="none"/>
              <w:vertAlign w:val="baseline"/>
              <w:rtl w:val="0"/>
            </w:rPr>
            <w:t xml:space="preserve">　In the following example, to the damage formula for a normal attack, </w:t>
          </w:r>
        </w:sdtContent>
      </w:sdt>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 judgment based on a conditional operator has been added. Although it is probably an unfamiliar notation, the conditional expression </w:t>
      </w:r>
      <w:r w:rsidDel="00000000" w:rsidR="00000000" w:rsidRPr="00000000">
        <w:rPr>
          <w:rFonts w:ascii="Arimo" w:cs="Arimo" w:eastAsia="Arimo" w:hAnsi="Arimo"/>
          <w:i w:val="1"/>
          <w:u w:val="none"/>
          <w:vertAlign w:val="baseline"/>
          <w:rtl w:val="0"/>
        </w:rPr>
        <w:t xml:space="preserve">b.isStateAffected(5)</w:t>
      </w:r>
      <w:r w:rsidDel="00000000" w:rsidR="00000000" w:rsidRPr="00000000">
        <w:rPr>
          <w:rFonts w:ascii="Arimo" w:cs="Arimo" w:eastAsia="Arimo" w:hAnsi="Arimo"/>
          <w:i w:val="0"/>
          <w:u w:val="none"/>
          <w:vertAlign w:val="baseline"/>
          <w:rtl w:val="0"/>
        </w:rPr>
        <w:t xml:space="preserve"> signifies the condition that the attack target is in the state represented by State ID[5].</w:t>
      </w:r>
      <w:r w:rsidDel="00000000" w:rsidR="00000000" w:rsidRPr="00000000">
        <w:rPr>
          <w:rtl w:val="0"/>
        </w:rPr>
      </w:r>
    </w:p>
    <w:p w:rsidR="00000000" w:rsidDel="00000000" w:rsidP="00000000" w:rsidRDefault="00000000" w:rsidRPr="00000000" w14:paraId="000001A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2">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a.atk * 4 - b.def * 2 + (b.isStateAffected(5) ? 100 : 0);</w:t>
      </w:r>
      <w:r w:rsidDel="00000000" w:rsidR="00000000" w:rsidRPr="00000000">
        <w:rPr>
          <w:rtl w:val="0"/>
        </w:rPr>
      </w:r>
    </w:p>
    <w:p w:rsidR="00000000" w:rsidDel="00000000" w:rsidP="00000000" w:rsidRDefault="00000000" w:rsidRPr="00000000" w14:paraId="000001A3">
      <w:pPr>
        <w:pStyle w:val="Heading2"/>
        <w:pageBreakBefore w:val="0"/>
        <w:jc w:val="both"/>
        <w:rPr>
          <w:rFonts w:ascii="Arimo" w:cs="Arimo" w:eastAsia="Arimo" w:hAnsi="Arimo"/>
          <w:b w:val="1"/>
        </w:rPr>
      </w:pPr>
      <w:bookmarkStart w:colFirst="0" w:colLast="0" w:name="_heading=h.147n2zr" w:id="31"/>
      <w:bookmarkEnd w:id="31"/>
      <w:r w:rsidDel="00000000" w:rsidR="00000000" w:rsidRPr="00000000">
        <w:rPr>
          <w:rFonts w:ascii="Arimo" w:cs="Arimo" w:eastAsia="Arimo" w:hAnsi="Arimo"/>
          <w:b w:val="1"/>
          <w:rtl w:val="0"/>
        </w:rPr>
        <w:t xml:space="preserve">3.5 </w:t>
      </w:r>
      <w:r w:rsidDel="00000000" w:rsidR="00000000" w:rsidRPr="00000000">
        <w:rPr>
          <w:rFonts w:ascii="Arimo" w:cs="Arimo" w:eastAsia="Arimo" w:hAnsi="Arimo"/>
          <w:b w:val="1"/>
          <w:i w:val="0"/>
          <w:u w:val="none"/>
          <w:vertAlign w:val="baseline"/>
          <w:rtl w:val="0"/>
        </w:rPr>
        <w:t xml:space="preserve">Control Structures: Loops</w:t>
      </w:r>
      <w:r w:rsidDel="00000000" w:rsidR="00000000" w:rsidRPr="00000000">
        <w:rPr>
          <w:rtl w:val="0"/>
        </w:rPr>
      </w:r>
    </w:p>
    <w:p w:rsidR="00000000" w:rsidDel="00000000" w:rsidP="00000000" w:rsidRDefault="00000000" w:rsidRPr="00000000" w14:paraId="000001A4">
      <w:pPr>
        <w:pageBreakBefore w:val="0"/>
        <w:jc w:val="both"/>
        <w:rPr>
          <w:rFonts w:ascii="Arimo" w:cs="Arimo" w:eastAsia="Arimo" w:hAnsi="Arimo"/>
          <w:i w:val="0"/>
          <w:u w:val="none"/>
          <w:vertAlign w:val="baseline"/>
        </w:rPr>
      </w:pPr>
      <w:sdt>
        <w:sdtPr>
          <w:tag w:val="goog_rdk_103"/>
        </w:sdtPr>
        <w:sdtContent>
          <w:r w:rsidDel="00000000" w:rsidR="00000000" w:rsidRPr="00000000">
            <w:rPr>
              <w:rFonts w:ascii="Arial Unicode MS" w:cs="Arial Unicode MS" w:eastAsia="Arial Unicode MS" w:hAnsi="Arial Unicode MS"/>
              <w:i w:val="0"/>
              <w:u w:val="none"/>
              <w:vertAlign w:val="baseline"/>
              <w:rtl w:val="0"/>
            </w:rPr>
            <w:t xml:space="preserve">　The procedures conducted by the event commands Loop and Break Loop are also provided in JavaScript. The conditional branches discussed in the previous section and the loops in this section are implemented within almost all programming languages and not only JavaScript.</w:t>
          </w:r>
        </w:sdtContent>
      </w:sdt>
    </w:p>
    <w:p w:rsidR="00000000" w:rsidDel="00000000" w:rsidP="00000000" w:rsidRDefault="00000000" w:rsidRPr="00000000" w14:paraId="000001A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6">
      <w:pPr>
        <w:pageBreakBefore w:val="0"/>
        <w:jc w:val="both"/>
        <w:rPr>
          <w:rFonts w:ascii="Arimo" w:cs="Arimo" w:eastAsia="Arimo" w:hAnsi="Arimo"/>
        </w:rPr>
      </w:pPr>
      <w:sdt>
        <w:sdtPr>
          <w:tag w:val="goog_rdk_104"/>
        </w:sdtPr>
        <w:sdtContent>
          <w:r w:rsidDel="00000000" w:rsidR="00000000" w:rsidRPr="00000000">
            <w:rPr>
              <w:rFonts w:ascii="Arial Unicode MS" w:cs="Arial Unicode MS" w:eastAsia="Arial Unicode MS" w:hAnsi="Arial Unicode MS"/>
              <w:i w:val="0"/>
              <w:u w:val="none"/>
              <w:vertAlign w:val="baseline"/>
              <w:rtl w:val="0"/>
            </w:rPr>
            <w:t xml:space="preserve">　As you may have noticed already, the event commands used within RPG Maker were originally created while referring to the variables, conditional branches, and other control structures that are found within programming languages.</w:t>
          </w:r>
        </w:sdtContent>
      </w:sdt>
      <w:r w:rsidDel="00000000" w:rsidR="00000000" w:rsidRPr="00000000">
        <w:rPr>
          <w:rtl w:val="0"/>
        </w:rPr>
      </w:r>
    </w:p>
    <w:p w:rsidR="00000000" w:rsidDel="00000000" w:rsidP="00000000" w:rsidRDefault="00000000" w:rsidRPr="00000000" w14:paraId="000001A7">
      <w:pPr>
        <w:pStyle w:val="Heading3"/>
        <w:pageBreakBefore w:val="0"/>
        <w:jc w:val="both"/>
        <w:rPr>
          <w:rFonts w:ascii="Arimo" w:cs="Arimo" w:eastAsia="Arimo" w:hAnsi="Arimo"/>
          <w:b w:val="1"/>
        </w:rPr>
      </w:pPr>
      <w:bookmarkStart w:colFirst="0" w:colLast="0" w:name="_heading=h.3o7alnk" w:id="32"/>
      <w:bookmarkEnd w:id="32"/>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while</w:t>
      </w:r>
      <w:r w:rsidDel="00000000" w:rsidR="00000000" w:rsidRPr="00000000">
        <w:rPr>
          <w:rtl w:val="0"/>
        </w:rPr>
      </w:r>
    </w:p>
    <w:p w:rsidR="00000000" w:rsidDel="00000000" w:rsidP="00000000" w:rsidRDefault="00000000" w:rsidRPr="00000000" w14:paraId="000001A8">
      <w:pPr>
        <w:pageBreakBefore w:val="0"/>
        <w:jc w:val="both"/>
        <w:rPr>
          <w:rFonts w:ascii="Arimo" w:cs="Arimo" w:eastAsia="Arimo" w:hAnsi="Arimo"/>
          <w:i w:val="0"/>
          <w:u w:val="none"/>
          <w:vertAlign w:val="baseline"/>
        </w:rPr>
      </w:pPr>
      <w:sdt>
        <w:sdtPr>
          <w:tag w:val="goog_rdk_105"/>
        </w:sdtPr>
        <w:sdtContent>
          <w:r w:rsidDel="00000000" w:rsidR="00000000" w:rsidRPr="00000000">
            <w:rPr>
              <w:rFonts w:ascii="Arial Unicode MS" w:cs="Arial Unicode MS" w:eastAsia="Arial Unicode MS" w:hAnsi="Arial Unicode MS"/>
              <w:i w:val="0"/>
              <w:u w:val="none"/>
              <w:vertAlign w:val="baseline"/>
              <w:rtl w:val="0"/>
            </w:rPr>
            <w:t xml:space="preserve">　The most basic loop procedure is a </w:t>
          </w:r>
        </w:sdtContent>
      </w:sdt>
      <w:r w:rsidDel="00000000" w:rsidR="00000000" w:rsidRPr="00000000">
        <w:rPr>
          <w:rFonts w:ascii="Arimo" w:cs="Arimo" w:eastAsia="Arimo" w:hAnsi="Arimo"/>
          <w:i w:val="1"/>
          <w:u w:val="none"/>
          <w:vertAlign w:val="baseline"/>
          <w:rtl w:val="0"/>
        </w:rPr>
        <w:t xml:space="preserve">while </w:t>
      </w:r>
      <w:r w:rsidDel="00000000" w:rsidR="00000000" w:rsidRPr="00000000">
        <w:rPr>
          <w:rFonts w:ascii="Arimo" w:cs="Arimo" w:eastAsia="Arimo" w:hAnsi="Arimo"/>
          <w:i w:val="0"/>
          <w:u w:val="none"/>
          <w:vertAlign w:val="baseline"/>
          <w:rtl w:val="0"/>
        </w:rPr>
        <w:t xml:space="preserve">statement. Using the event command, if you </w:t>
      </w:r>
      <w:r w:rsidDel="00000000" w:rsidR="00000000" w:rsidRPr="00000000">
        <w:rPr>
          <w:rFonts w:ascii="Arimo" w:cs="Arimo" w:eastAsia="Arimo" w:hAnsi="Arimo"/>
          <w:rtl w:val="0"/>
        </w:rPr>
        <w:t xml:space="preserve">create</w:t>
      </w:r>
      <w:r w:rsidDel="00000000" w:rsidR="00000000" w:rsidRPr="00000000">
        <w:rPr>
          <w:rFonts w:ascii="Arimo" w:cs="Arimo" w:eastAsia="Arimo" w:hAnsi="Arimo"/>
          <w:i w:val="0"/>
          <w:u w:val="none"/>
          <w:vertAlign w:val="baseline"/>
          <w:rtl w:val="0"/>
        </w:rPr>
        <w:t xml:space="preserve"> a conditional branch within a loop in order to stop it, </w:t>
      </w:r>
      <w:r w:rsidDel="00000000" w:rsidR="00000000" w:rsidRPr="00000000">
        <w:rPr>
          <w:rFonts w:ascii="Arimo" w:cs="Arimo" w:eastAsia="Arimo" w:hAnsi="Arimo"/>
          <w:rtl w:val="0"/>
        </w:rPr>
        <w:t xml:space="preserve">you will be</w:t>
      </w:r>
      <w:r w:rsidDel="00000000" w:rsidR="00000000" w:rsidRPr="00000000">
        <w:rPr>
          <w:rFonts w:ascii="Arimo" w:cs="Arimo" w:eastAsia="Arimo" w:hAnsi="Arimo"/>
          <w:i w:val="0"/>
          <w:u w:val="none"/>
          <w:vertAlign w:val="baseline"/>
          <w:rtl w:val="0"/>
        </w:rPr>
        <w:t xml:space="preserve"> unable to specify a closing condition for the loop.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however, designate a closing condition by using a </w:t>
      </w:r>
      <w:r w:rsidDel="00000000" w:rsidR="00000000" w:rsidRPr="00000000">
        <w:rPr>
          <w:rFonts w:ascii="Arimo" w:cs="Arimo" w:eastAsia="Arimo" w:hAnsi="Arimo"/>
          <w:i w:val="1"/>
          <w:u w:val="none"/>
          <w:vertAlign w:val="baseline"/>
          <w:rtl w:val="0"/>
        </w:rPr>
        <w:t xml:space="preserve">while </w:t>
      </w:r>
      <w:r w:rsidDel="00000000" w:rsidR="00000000" w:rsidRPr="00000000">
        <w:rPr>
          <w:rFonts w:ascii="Arimo" w:cs="Arimo" w:eastAsia="Arimo" w:hAnsi="Arimo"/>
          <w:i w:val="0"/>
          <w:u w:val="none"/>
          <w:vertAlign w:val="baseline"/>
          <w:rtl w:val="0"/>
        </w:rPr>
        <w:t xml:space="preserve">statement in JavaScript.</w:t>
      </w:r>
    </w:p>
    <w:p w:rsidR="00000000" w:rsidDel="00000000" w:rsidP="00000000" w:rsidRDefault="00000000" w:rsidRPr="00000000" w14:paraId="000001A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A">
      <w:pPr>
        <w:pageBreakBefore w:val="0"/>
        <w:numPr>
          <w:ilvl w:val="0"/>
          <w:numId w:val="6"/>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A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while (conditional expression) {</w:t>
      </w:r>
      <w:r w:rsidDel="00000000" w:rsidR="00000000" w:rsidRPr="00000000">
        <w:rPr>
          <w:rtl w:val="0"/>
        </w:rPr>
      </w:r>
    </w:p>
    <w:p w:rsidR="00000000" w:rsidDel="00000000" w:rsidP="00000000" w:rsidRDefault="00000000" w:rsidRPr="00000000" w14:paraId="000001A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run repeatedly.</w:t>
      </w:r>
      <w:r w:rsidDel="00000000" w:rsidR="00000000" w:rsidRPr="00000000">
        <w:rPr>
          <w:rtl w:val="0"/>
        </w:rPr>
      </w:r>
    </w:p>
    <w:p w:rsidR="00000000" w:rsidDel="00000000" w:rsidP="00000000" w:rsidRDefault="00000000" w:rsidRPr="00000000" w14:paraId="000001A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AE">
      <w:pPr>
        <w:pageBreakBefore w:val="0"/>
        <w:numPr>
          <w:ilvl w:val="0"/>
          <w:numId w:val="6"/>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A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0;</w:t>
      </w:r>
      <w:r w:rsidDel="00000000" w:rsidR="00000000" w:rsidRPr="00000000">
        <w:rPr>
          <w:rtl w:val="0"/>
        </w:rPr>
      </w:r>
    </w:p>
    <w:p w:rsidR="00000000" w:rsidDel="00000000" w:rsidP="00000000" w:rsidRDefault="00000000" w:rsidRPr="00000000" w14:paraId="000001B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while(a &lt; 10) {</w:t>
      </w:r>
      <w:r w:rsidDel="00000000" w:rsidR="00000000" w:rsidRPr="00000000">
        <w:rPr>
          <w:rtl w:val="0"/>
        </w:rPr>
      </w:r>
    </w:p>
    <w:p w:rsidR="00000000" w:rsidDel="00000000" w:rsidP="00000000" w:rsidRDefault="00000000" w:rsidRPr="00000000" w14:paraId="000001B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a++;</w:t>
      </w:r>
      <w:r w:rsidDel="00000000" w:rsidR="00000000" w:rsidRPr="00000000">
        <w:rPr>
          <w:rtl w:val="0"/>
        </w:rPr>
      </w:r>
    </w:p>
    <w:p w:rsidR="00000000" w:rsidDel="00000000" w:rsidP="00000000" w:rsidRDefault="00000000" w:rsidRPr="00000000" w14:paraId="000001B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w:t>
      </w:r>
      <w:r w:rsidDel="00000000" w:rsidR="00000000" w:rsidRPr="00000000">
        <w:rPr>
          <w:rtl w:val="0"/>
        </w:rPr>
      </w:r>
    </w:p>
    <w:p w:rsidR="00000000" w:rsidDel="00000000" w:rsidP="00000000" w:rsidRDefault="00000000" w:rsidRPr="00000000" w14:paraId="000001B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B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B5">
      <w:pPr>
        <w:pageBreakBefore w:val="0"/>
        <w:jc w:val="both"/>
        <w:rPr>
          <w:rFonts w:ascii="Arimo" w:cs="Arimo" w:eastAsia="Arimo" w:hAnsi="Arimo"/>
        </w:rPr>
      </w:pPr>
      <w:sdt>
        <w:sdtPr>
          <w:tag w:val="goog_rdk_106"/>
        </w:sdtPr>
        <w:sdtContent>
          <w:r w:rsidDel="00000000" w:rsidR="00000000" w:rsidRPr="00000000">
            <w:rPr>
              <w:rFonts w:ascii="Arial Unicode MS" w:cs="Arial Unicode MS" w:eastAsia="Arial Unicode MS" w:hAnsi="Arial Unicode MS"/>
              <w:i w:val="0"/>
              <w:u w:val="none"/>
              <w:vertAlign w:val="baseline"/>
              <w:rtl w:val="0"/>
            </w:rPr>
            <w:t xml:space="preserve">　In the above example, as long as </w:t>
          </w:r>
        </w:sdtContent>
      </w:sdt>
      <w:r w:rsidDel="00000000" w:rsidR="00000000" w:rsidRPr="00000000">
        <w:rPr>
          <w:rFonts w:ascii="Arimo" w:cs="Arimo" w:eastAsia="Arimo" w:hAnsi="Arimo"/>
          <w:i w:val="1"/>
          <w:u w:val="none"/>
          <w:vertAlign w:val="baseline"/>
          <w:rtl w:val="0"/>
        </w:rPr>
        <w:t xml:space="preserve">a &lt; 10</w:t>
      </w:r>
      <w:r w:rsidDel="00000000" w:rsidR="00000000" w:rsidRPr="00000000">
        <w:rPr>
          <w:rFonts w:ascii="Arimo" w:cs="Arimo" w:eastAsia="Arimo" w:hAnsi="Arimo"/>
          <w:i w:val="0"/>
          <w:u w:val="none"/>
          <w:vertAlign w:val="baseline"/>
          <w:rtl w:val="0"/>
        </w:rPr>
        <w:t xml:space="preserve"> is satisfied, the operations contained in the block will be executed repeatedly. This will provide a log output of numbers spanning from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10</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B6">
      <w:pPr>
        <w:pStyle w:val="Heading3"/>
        <w:pageBreakBefore w:val="0"/>
        <w:jc w:val="both"/>
        <w:rPr>
          <w:rFonts w:ascii="Arimo" w:cs="Arimo" w:eastAsia="Arimo" w:hAnsi="Arimo"/>
          <w:b w:val="1"/>
        </w:rPr>
      </w:pPr>
      <w:bookmarkStart w:colFirst="0" w:colLast="0" w:name="_heading=h.23ckvvd" w:id="33"/>
      <w:bookmarkEnd w:id="3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Fear of an Endless Loop</w:t>
      </w:r>
      <w:r w:rsidDel="00000000" w:rsidR="00000000" w:rsidRPr="00000000">
        <w:rPr>
          <w:rtl w:val="0"/>
        </w:rPr>
      </w:r>
    </w:p>
    <w:p w:rsidR="00000000" w:rsidDel="00000000" w:rsidP="00000000" w:rsidRDefault="00000000" w:rsidRPr="00000000" w14:paraId="000001B7">
      <w:pPr>
        <w:pageBreakBefore w:val="0"/>
        <w:jc w:val="both"/>
        <w:rPr>
          <w:rFonts w:ascii="Arimo" w:cs="Arimo" w:eastAsia="Arimo" w:hAnsi="Arimo"/>
          <w:i w:val="0"/>
          <w:u w:val="none"/>
          <w:vertAlign w:val="baseline"/>
        </w:rPr>
      </w:pPr>
      <w:sdt>
        <w:sdtPr>
          <w:tag w:val="goog_rdk_107"/>
        </w:sdtPr>
        <w:sdtContent>
          <w:r w:rsidDel="00000000" w:rsidR="00000000" w:rsidRPr="00000000">
            <w:rPr>
              <w:rFonts w:ascii="Arial Unicode MS" w:cs="Arial Unicode MS" w:eastAsia="Arial Unicode MS" w:hAnsi="Arial Unicode MS"/>
              <w:i w:val="0"/>
              <w:u w:val="none"/>
              <w:vertAlign w:val="baseline"/>
              <w:rtl w:val="0"/>
            </w:rPr>
            <w:t xml:space="preserve">　What would happen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specified a formula that 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perpetually for the </w:t>
      </w:r>
      <w:r w:rsidDel="00000000" w:rsidR="00000000" w:rsidRPr="00000000">
        <w:rPr>
          <w:rFonts w:ascii="Arimo" w:cs="Arimo" w:eastAsia="Arimo" w:hAnsi="Arimo"/>
          <w:i w:val="1"/>
          <w:u w:val="none"/>
          <w:vertAlign w:val="baseline"/>
          <w:rtl w:val="0"/>
        </w:rPr>
        <w:t xml:space="preserve">while</w:t>
      </w:r>
      <w:r w:rsidDel="00000000" w:rsidR="00000000" w:rsidRPr="00000000">
        <w:rPr>
          <w:rFonts w:ascii="Arimo" w:cs="Arimo" w:eastAsia="Arimo" w:hAnsi="Arimo"/>
          <w:i w:val="0"/>
          <w:u w:val="none"/>
          <w:vertAlign w:val="baseline"/>
          <w:rtl w:val="0"/>
        </w:rPr>
        <w:t xml:space="preserve"> statement's conditional expression? The answer is the loop's operations would continue to execute endlessly until the game freezes. The same result would also occur if using the event command Loop.</w:t>
      </w:r>
    </w:p>
    <w:p w:rsidR="00000000" w:rsidDel="00000000" w:rsidP="00000000" w:rsidRDefault="00000000" w:rsidRPr="00000000" w14:paraId="000001B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B9">
      <w:pPr>
        <w:pageBreakBefore w:val="0"/>
        <w:jc w:val="both"/>
        <w:rPr>
          <w:rFonts w:ascii="Arimo" w:cs="Arimo" w:eastAsia="Arimo" w:hAnsi="Arimo"/>
        </w:rPr>
      </w:pPr>
      <w:sdt>
        <w:sdtPr>
          <w:tag w:val="goog_rdk_108"/>
        </w:sdtPr>
        <w:sdtContent>
          <w:r w:rsidDel="00000000" w:rsidR="00000000" w:rsidRPr="00000000">
            <w:rPr>
              <w:rFonts w:ascii="Arial Unicode MS" w:cs="Arial Unicode MS" w:eastAsia="Arial Unicode MS" w:hAnsi="Arial Unicode MS"/>
              <w:i w:val="0"/>
              <w:u w:val="none"/>
              <w:vertAlign w:val="baseline"/>
              <w:rtl w:val="0"/>
            </w:rPr>
            <w:t xml:space="preserve">　In such a case, not only would it stop the game, it would also place a burden on your PC. Be sure to carefully discern whether or not there is a mistake present in the language specified for the conditional expression.</w:t>
          </w:r>
        </w:sdtContent>
      </w:sdt>
      <w:r w:rsidDel="00000000" w:rsidR="00000000" w:rsidRPr="00000000">
        <w:rPr>
          <w:rtl w:val="0"/>
        </w:rPr>
      </w:r>
    </w:p>
    <w:p w:rsidR="00000000" w:rsidDel="00000000" w:rsidP="00000000" w:rsidRDefault="00000000" w:rsidRPr="00000000" w14:paraId="000001BA">
      <w:pPr>
        <w:pStyle w:val="Heading3"/>
        <w:pageBreakBefore w:val="0"/>
        <w:jc w:val="both"/>
        <w:rPr>
          <w:rFonts w:ascii="Arimo" w:cs="Arimo" w:eastAsia="Arimo" w:hAnsi="Arimo"/>
          <w:b w:val="1"/>
        </w:rPr>
      </w:pPr>
      <w:bookmarkStart w:colFirst="0" w:colLast="0" w:name="_heading=h.ihv636" w:id="34"/>
      <w:bookmarkEnd w:id="34"/>
      <w:r w:rsidDel="00000000" w:rsidR="00000000" w:rsidRPr="00000000">
        <w:rPr>
          <w:rFonts w:ascii="Arimo" w:cs="Arimo" w:eastAsia="Arimo" w:hAnsi="Arimo"/>
          <w:b w:val="1"/>
          <w:i w:val="0"/>
          <w:u w:val="none"/>
          <w:vertAlign w:val="baseline"/>
          <w:rtl w:val="0"/>
        </w:rPr>
        <w:t xml:space="preserve">Loop Breaks</w:t>
      </w:r>
      <w:r w:rsidDel="00000000" w:rsidR="00000000" w:rsidRPr="00000000">
        <w:rPr>
          <w:rtl w:val="0"/>
        </w:rPr>
      </w:r>
    </w:p>
    <w:p w:rsidR="00000000" w:rsidDel="00000000" w:rsidP="00000000" w:rsidRDefault="00000000" w:rsidRPr="00000000" w14:paraId="000001BB">
      <w:pPr>
        <w:pageBreakBefore w:val="0"/>
        <w:jc w:val="both"/>
        <w:rPr>
          <w:rFonts w:ascii="Arimo" w:cs="Arimo" w:eastAsia="Arimo" w:hAnsi="Arimo"/>
        </w:rPr>
      </w:pPr>
      <w:sdt>
        <w:sdtPr>
          <w:tag w:val="goog_rdk_109"/>
        </w:sdtPr>
        <w:sdtContent>
          <w:r w:rsidDel="00000000" w:rsidR="00000000" w:rsidRPr="00000000">
            <w:rPr>
              <w:rFonts w:ascii="Arial Unicode MS" w:cs="Arial Unicode MS" w:eastAsia="Arial Unicode MS" w:hAnsi="Arial Unicode MS"/>
              <w:i w:val="0"/>
              <w:u w:val="none"/>
              <w:vertAlign w:val="baseline"/>
              <w:rtl w:val="0"/>
            </w:rPr>
            <w:t xml:space="preserve">　The procedure conducted by the event command Break Loop is also provided in JavaScript. It is known as a break.</w:t>
          </w:r>
        </w:sdtContent>
      </w:sdt>
      <w:r w:rsidDel="00000000" w:rsidR="00000000" w:rsidRPr="00000000">
        <w:rPr>
          <w:rtl w:val="0"/>
        </w:rPr>
      </w:r>
    </w:p>
    <w:p w:rsidR="00000000" w:rsidDel="00000000" w:rsidP="00000000" w:rsidRDefault="00000000" w:rsidRPr="00000000" w14:paraId="000001B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B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0;</w:t>
      </w:r>
      <w:r w:rsidDel="00000000" w:rsidR="00000000" w:rsidRPr="00000000">
        <w:rPr>
          <w:rtl w:val="0"/>
        </w:rPr>
      </w:r>
    </w:p>
    <w:p w:rsidR="00000000" w:rsidDel="00000000" w:rsidP="00000000" w:rsidRDefault="00000000" w:rsidRPr="00000000" w14:paraId="000001B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while(a &lt; 10) {</w:t>
      </w:r>
      <w:r w:rsidDel="00000000" w:rsidR="00000000" w:rsidRPr="00000000">
        <w:rPr>
          <w:rtl w:val="0"/>
        </w:rPr>
      </w:r>
    </w:p>
    <w:p w:rsidR="00000000" w:rsidDel="00000000" w:rsidP="00000000" w:rsidRDefault="00000000" w:rsidRPr="00000000" w14:paraId="000001B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a++;</w:t>
      </w:r>
      <w:r w:rsidDel="00000000" w:rsidR="00000000" w:rsidRPr="00000000">
        <w:rPr>
          <w:rtl w:val="0"/>
        </w:rPr>
      </w:r>
    </w:p>
    <w:p w:rsidR="00000000" w:rsidDel="00000000" w:rsidP="00000000" w:rsidRDefault="00000000" w:rsidRPr="00000000" w14:paraId="000001C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w:t>
      </w:r>
      <w:r w:rsidDel="00000000" w:rsidR="00000000" w:rsidRPr="00000000">
        <w:rPr>
          <w:rtl w:val="0"/>
        </w:rPr>
      </w:r>
    </w:p>
    <w:p w:rsidR="00000000" w:rsidDel="00000000" w:rsidP="00000000" w:rsidRDefault="00000000" w:rsidRPr="00000000" w14:paraId="000001C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if (a &gt;= 5) {</w:t>
      </w:r>
      <w:r w:rsidDel="00000000" w:rsidR="00000000" w:rsidRPr="00000000">
        <w:rPr>
          <w:rtl w:val="0"/>
        </w:rPr>
      </w:r>
    </w:p>
    <w:p w:rsidR="00000000" w:rsidDel="00000000" w:rsidP="00000000" w:rsidRDefault="00000000" w:rsidRPr="00000000" w14:paraId="000001C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break;</w:t>
      </w:r>
      <w:r w:rsidDel="00000000" w:rsidR="00000000" w:rsidRPr="00000000">
        <w:rPr>
          <w:rtl w:val="0"/>
        </w:rPr>
      </w:r>
    </w:p>
    <w:p w:rsidR="00000000" w:rsidDel="00000000" w:rsidP="00000000" w:rsidRDefault="00000000" w:rsidRPr="00000000" w14:paraId="000001C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1C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C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C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 this example, the loop was discontinued at the point it finished outputting numbers up to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C7">
      <w:pPr>
        <w:pStyle w:val="Heading3"/>
        <w:pageBreakBefore w:val="0"/>
        <w:jc w:val="both"/>
        <w:rPr>
          <w:rFonts w:ascii="Arimo" w:cs="Arimo" w:eastAsia="Arimo" w:hAnsi="Arimo"/>
          <w:b w:val="1"/>
        </w:rPr>
      </w:pPr>
      <w:bookmarkStart w:colFirst="0" w:colLast="0" w:name="_heading=h.32hioqz" w:id="35"/>
      <w:bookmarkEnd w:id="35"/>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for</w:t>
      </w:r>
      <w:r w:rsidDel="00000000" w:rsidR="00000000" w:rsidRPr="00000000">
        <w:rPr>
          <w:rtl w:val="0"/>
        </w:rPr>
      </w:r>
    </w:p>
    <w:p w:rsidR="00000000" w:rsidDel="00000000" w:rsidP="00000000" w:rsidRDefault="00000000" w:rsidRPr="00000000" w14:paraId="000001C8">
      <w:pPr>
        <w:pageBreakBefore w:val="0"/>
        <w:jc w:val="both"/>
        <w:rPr>
          <w:rFonts w:ascii="Arimo" w:cs="Arimo" w:eastAsia="Arimo" w:hAnsi="Arimo"/>
          <w:i w:val="0"/>
          <w:u w:val="none"/>
          <w:vertAlign w:val="baseline"/>
        </w:rPr>
      </w:pPr>
      <w:sdt>
        <w:sdtPr>
          <w:tag w:val="goog_rdk_110"/>
        </w:sdtPr>
        <w:sdtContent>
          <w:r w:rsidDel="00000000" w:rsidR="00000000" w:rsidRPr="00000000">
            <w:rPr>
              <w:rFonts w:ascii="Arial Unicode MS" w:cs="Arial Unicode MS" w:eastAsia="Arial Unicode MS" w:hAnsi="Arial Unicode MS"/>
              <w:i w:val="0"/>
              <w:u w:val="none"/>
              <w:vertAlign w:val="baseline"/>
              <w:rtl w:val="0"/>
            </w:rPr>
            <w:t xml:space="preserve">　A </w:t>
          </w:r>
        </w:sdtContent>
      </w:sdt>
      <w:r w:rsidDel="00000000" w:rsidR="00000000" w:rsidRPr="00000000">
        <w:rPr>
          <w:rFonts w:ascii="Arimo" w:cs="Arimo" w:eastAsia="Arimo" w:hAnsi="Arimo"/>
          <w:i w:val="1"/>
          <w:u w:val="none"/>
          <w:vertAlign w:val="baseline"/>
          <w:rtl w:val="0"/>
        </w:rPr>
        <w:t xml:space="preserve">while</w:t>
      </w:r>
      <w:r w:rsidDel="00000000" w:rsidR="00000000" w:rsidRPr="00000000">
        <w:rPr>
          <w:rFonts w:ascii="Arimo" w:cs="Arimo" w:eastAsia="Arimo" w:hAnsi="Arimo"/>
          <w:i w:val="0"/>
          <w:u w:val="none"/>
          <w:vertAlign w:val="baseline"/>
          <w:rtl w:val="0"/>
        </w:rPr>
        <w:t xml:space="preserve"> statement is a structure that executes a procedure repeatedly on and on while a conditional expression is satisfied. A </w:t>
      </w:r>
      <w:r w:rsidDel="00000000" w:rsidR="00000000" w:rsidRPr="00000000">
        <w:rPr>
          <w:rFonts w:ascii="Arimo" w:cs="Arimo" w:eastAsia="Arimo" w:hAnsi="Arimo"/>
          <w:i w:val="1"/>
          <w:u w:val="none"/>
          <w:vertAlign w:val="baseline"/>
          <w:rtl w:val="0"/>
        </w:rPr>
        <w:t xml:space="preserve">for </w:t>
      </w:r>
      <w:r w:rsidDel="00000000" w:rsidR="00000000" w:rsidRPr="00000000">
        <w:rPr>
          <w:rFonts w:ascii="Arimo" w:cs="Arimo" w:eastAsia="Arimo" w:hAnsi="Arimo"/>
          <w:i w:val="0"/>
          <w:u w:val="none"/>
          <w:vertAlign w:val="baseline"/>
          <w:rtl w:val="0"/>
        </w:rPr>
        <w:t xml:space="preserve">statement, which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now introduce, can be used when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have already decided how many times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want the loop to repeat from the beginning.</w:t>
      </w:r>
    </w:p>
    <w:p w:rsidR="00000000" w:rsidDel="00000000" w:rsidP="00000000" w:rsidRDefault="00000000" w:rsidRPr="00000000" w14:paraId="000001C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CA">
      <w:pPr>
        <w:pageBreakBefore w:val="0"/>
        <w:numPr>
          <w:ilvl w:val="0"/>
          <w:numId w:val="1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C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(initialization; conditional expression; increment expression) {</w:t>
      </w:r>
      <w:r w:rsidDel="00000000" w:rsidR="00000000" w:rsidRPr="00000000">
        <w:rPr>
          <w:rtl w:val="0"/>
        </w:rPr>
      </w:r>
    </w:p>
    <w:p w:rsidR="00000000" w:rsidDel="00000000" w:rsidP="00000000" w:rsidRDefault="00000000" w:rsidRPr="00000000" w14:paraId="000001C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run repeatedly.</w:t>
      </w:r>
      <w:r w:rsidDel="00000000" w:rsidR="00000000" w:rsidRPr="00000000">
        <w:rPr>
          <w:rtl w:val="0"/>
        </w:rPr>
      </w:r>
    </w:p>
    <w:p w:rsidR="00000000" w:rsidDel="00000000" w:rsidP="00000000" w:rsidRDefault="00000000" w:rsidRPr="00000000" w14:paraId="000001C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CE">
      <w:pPr>
        <w:pageBreakBefore w:val="0"/>
        <w:numPr>
          <w:ilvl w:val="0"/>
          <w:numId w:val="1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C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i = 0; i &lt; 5; i++) {</w:t>
      </w:r>
      <w:r w:rsidDel="00000000" w:rsidR="00000000" w:rsidRPr="00000000">
        <w:rPr>
          <w:rtl w:val="0"/>
        </w:rPr>
      </w:r>
    </w:p>
    <w:p w:rsidR="00000000" w:rsidDel="00000000" w:rsidP="00000000" w:rsidRDefault="00000000" w:rsidRPr="00000000" w14:paraId="000001D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console.log(i);</w:t>
      </w:r>
      <w:r w:rsidDel="00000000" w:rsidR="00000000" w:rsidRPr="00000000">
        <w:rPr>
          <w:rtl w:val="0"/>
        </w:rPr>
      </w:r>
    </w:p>
    <w:p w:rsidR="00000000" w:rsidDel="00000000" w:rsidP="00000000" w:rsidRDefault="00000000" w:rsidRPr="00000000" w14:paraId="000001D1">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D2">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D3">
      <w:pPr>
        <w:pageBreakBefore w:val="0"/>
        <w:jc w:val="both"/>
        <w:rPr>
          <w:rFonts w:ascii="Arimo" w:cs="Arimo" w:eastAsia="Arimo" w:hAnsi="Arimo"/>
        </w:rPr>
      </w:pPr>
      <w:sdt>
        <w:sdtPr>
          <w:tag w:val="goog_rdk_111"/>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this will provide a log output of numbers spanning from </w:t>
          </w:r>
        </w:sdtContent>
      </w:sdt>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4</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i</w:t>
      </w:r>
      <w:r w:rsidDel="00000000" w:rsidR="00000000" w:rsidRPr="00000000">
        <w:rPr>
          <w:rFonts w:ascii="Arimo" w:cs="Arimo" w:eastAsia="Arimo" w:hAnsi="Arimo"/>
          <w:i w:val="0"/>
          <w:u w:val="none"/>
          <w:vertAlign w:val="baseline"/>
          <w:rtl w:val="0"/>
        </w:rPr>
        <w:t xml:space="preserve"> is typically known as a counter variable. As this is a standard type of variable, you can select any name you like. However, </w:t>
      </w:r>
      <w:r w:rsidDel="00000000" w:rsidR="00000000" w:rsidRPr="00000000">
        <w:rPr>
          <w:rFonts w:ascii="Arimo" w:cs="Arimo" w:eastAsia="Arimo" w:hAnsi="Arimo"/>
          <w:i w:val="1"/>
          <w:u w:val="none"/>
          <w:vertAlign w:val="baseline"/>
          <w:rtl w:val="0"/>
        </w:rPr>
        <w:t xml:space="preserve">i</w:t>
      </w:r>
      <w:r w:rsidDel="00000000" w:rsidR="00000000" w:rsidRPr="00000000">
        <w:rPr>
          <w:rFonts w:ascii="Arimo" w:cs="Arimo" w:eastAsia="Arimo" w:hAnsi="Arimo"/>
          <w:i w:val="0"/>
          <w:u w:val="none"/>
          <w:vertAlign w:val="baseline"/>
          <w:rtl w:val="0"/>
        </w:rPr>
        <w:t xml:space="preserve"> is often used here.</w:t>
      </w:r>
      <w:r w:rsidDel="00000000" w:rsidR="00000000" w:rsidRPr="00000000">
        <w:rPr>
          <w:rtl w:val="0"/>
        </w:rPr>
      </w:r>
    </w:p>
    <w:p w:rsidR="00000000" w:rsidDel="00000000" w:rsidP="00000000" w:rsidRDefault="00000000" w:rsidRPr="00000000" w14:paraId="000001D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D5">
      <w:pPr>
        <w:pageBreakBefore w:val="0"/>
        <w:jc w:val="both"/>
        <w:rPr>
          <w:rFonts w:ascii="Arimo" w:cs="Arimo" w:eastAsia="Arimo" w:hAnsi="Arimo"/>
        </w:rPr>
      </w:pPr>
      <w:sdt>
        <w:sdtPr>
          <w:tag w:val="goog_rdk_112"/>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also use </w:t>
      </w:r>
      <w:r w:rsidDel="00000000" w:rsidR="00000000" w:rsidRPr="00000000">
        <w:rPr>
          <w:rFonts w:ascii="Arimo" w:cs="Arimo" w:eastAsia="Arimo" w:hAnsi="Arimo"/>
          <w:i w:val="1"/>
          <w:u w:val="none"/>
          <w:vertAlign w:val="baseline"/>
          <w:rtl w:val="0"/>
        </w:rPr>
        <w:t xml:space="preserve">for</w:t>
      </w:r>
      <w:r w:rsidDel="00000000" w:rsidR="00000000" w:rsidRPr="00000000">
        <w:rPr>
          <w:rFonts w:ascii="Arimo" w:cs="Arimo" w:eastAsia="Arimo" w:hAnsi="Arimo"/>
          <w:i w:val="0"/>
          <w:u w:val="none"/>
          <w:vertAlign w:val="baseline"/>
          <w:rtl w:val="0"/>
        </w:rPr>
        <w:t xml:space="preserve"> statements when we want to execute the procedures for an array repeatedly.</w:t>
      </w:r>
      <w:r w:rsidDel="00000000" w:rsidR="00000000" w:rsidRPr="00000000">
        <w:rPr>
          <w:rtl w:val="0"/>
        </w:rPr>
      </w:r>
    </w:p>
    <w:p w:rsidR="00000000" w:rsidDel="00000000" w:rsidP="00000000" w:rsidRDefault="00000000" w:rsidRPr="00000000" w14:paraId="000001D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D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3, 5, 7, 9];</w:t>
      </w:r>
      <w:r w:rsidDel="00000000" w:rsidR="00000000" w:rsidRPr="00000000">
        <w:rPr>
          <w:rtl w:val="0"/>
        </w:rPr>
      </w:r>
    </w:p>
    <w:p w:rsidR="00000000" w:rsidDel="00000000" w:rsidP="00000000" w:rsidRDefault="00000000" w:rsidRPr="00000000" w14:paraId="000001D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i = 0; i &lt; aaa.length; i++) {</w:t>
      </w:r>
      <w:r w:rsidDel="00000000" w:rsidR="00000000" w:rsidRPr="00000000">
        <w:rPr>
          <w:rtl w:val="0"/>
        </w:rPr>
      </w:r>
    </w:p>
    <w:p w:rsidR="00000000" w:rsidDel="00000000" w:rsidP="00000000" w:rsidRDefault="00000000" w:rsidRPr="00000000" w14:paraId="000001D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console.log(aaa[i]);</w:t>
      </w:r>
      <w:r w:rsidDel="00000000" w:rsidR="00000000" w:rsidRPr="00000000">
        <w:rPr>
          <w:rtl w:val="0"/>
        </w:rPr>
      </w:r>
    </w:p>
    <w:p w:rsidR="00000000" w:rsidDel="00000000" w:rsidP="00000000" w:rsidRDefault="00000000" w:rsidRPr="00000000" w14:paraId="000001D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DB">
      <w:pPr>
        <w:pageBreakBefore w:val="0"/>
        <w:jc w:val="both"/>
        <w:rPr>
          <w:rFonts w:ascii="Arimo" w:cs="Arimo" w:eastAsia="Arimo" w:hAnsi="Arimo"/>
        </w:rPr>
      </w:pPr>
      <w:sdt>
        <w:sdtPr>
          <w:tag w:val="goog_rdk_11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1DC">
      <w:pPr>
        <w:pageBreakBefore w:val="0"/>
        <w:jc w:val="both"/>
        <w:rPr>
          <w:rFonts w:ascii="Arimo" w:cs="Arimo" w:eastAsia="Arimo" w:hAnsi="Arimo"/>
        </w:rPr>
      </w:pPr>
      <w:sdt>
        <w:sdtPr>
          <w:tag w:val="goog_rdk_114"/>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this will provide a log output of all elements in the array in the order of </w:t>
          </w:r>
        </w:sdtContent>
      </w:sdt>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3</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7</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9.</w:t>
      </w:r>
      <w:r w:rsidDel="00000000" w:rsidR="00000000" w:rsidRPr="00000000">
        <w:rPr>
          <w:rtl w:val="0"/>
        </w:rPr>
      </w:r>
    </w:p>
    <w:p w:rsidR="00000000" w:rsidDel="00000000" w:rsidP="00000000" w:rsidRDefault="00000000" w:rsidRPr="00000000" w14:paraId="000001DD">
      <w:pPr>
        <w:pStyle w:val="Heading3"/>
        <w:pageBreakBefore w:val="0"/>
        <w:jc w:val="both"/>
        <w:rPr>
          <w:rFonts w:ascii="Arimo" w:cs="Arimo" w:eastAsia="Arimo" w:hAnsi="Arimo"/>
          <w:b w:val="1"/>
        </w:rPr>
      </w:pPr>
      <w:bookmarkStart w:colFirst="0" w:colLast="0" w:name="_heading=h.1hmsyys" w:id="36"/>
      <w:bookmarkEnd w:id="36"/>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for-in</w:t>
      </w:r>
      <w:r w:rsidDel="00000000" w:rsidR="00000000" w:rsidRPr="00000000">
        <w:rPr>
          <w:rtl w:val="0"/>
        </w:rPr>
      </w:r>
    </w:p>
    <w:p w:rsidR="00000000" w:rsidDel="00000000" w:rsidP="00000000" w:rsidRDefault="00000000" w:rsidRPr="00000000" w14:paraId="000001DE">
      <w:pPr>
        <w:pageBreakBefore w:val="0"/>
        <w:jc w:val="both"/>
        <w:rPr>
          <w:rFonts w:ascii="Arimo" w:cs="Arimo" w:eastAsia="Arimo" w:hAnsi="Arimo"/>
          <w:i w:val="0"/>
          <w:u w:val="none"/>
          <w:vertAlign w:val="baseline"/>
        </w:rPr>
      </w:pPr>
      <w:sdt>
        <w:sdtPr>
          <w:tag w:val="goog_rdk_115"/>
        </w:sdtPr>
        <w:sdtContent>
          <w:r w:rsidDel="00000000" w:rsidR="00000000" w:rsidRPr="00000000">
            <w:rPr>
              <w:rFonts w:ascii="Arial Unicode MS" w:cs="Arial Unicode MS" w:eastAsia="Arial Unicode MS" w:hAnsi="Arial Unicode MS"/>
              <w:i w:val="0"/>
              <w:u w:val="none"/>
              <w:vertAlign w:val="baseline"/>
              <w:rtl w:val="0"/>
            </w:rPr>
            <w:t xml:space="preserve">　In the last section,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introduced the concept of repeating an array's procedures. However, there is actually an easier way to notate that. If you wish to repeat the procedures for all elements in an array, use </w:t>
      </w:r>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D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E0">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E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(declare variable for index in array) {</w:t>
      </w:r>
      <w:r w:rsidDel="00000000" w:rsidR="00000000" w:rsidRPr="00000000">
        <w:rPr>
          <w:rtl w:val="0"/>
        </w:rPr>
      </w:r>
    </w:p>
    <w:p w:rsidR="00000000" w:rsidDel="00000000" w:rsidP="00000000" w:rsidRDefault="00000000" w:rsidRPr="00000000" w14:paraId="000001E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repeat.</w:t>
      </w:r>
      <w:r w:rsidDel="00000000" w:rsidR="00000000" w:rsidRPr="00000000">
        <w:rPr>
          <w:rtl w:val="0"/>
        </w:rPr>
      </w:r>
    </w:p>
    <w:p w:rsidR="00000000" w:rsidDel="00000000" w:rsidP="00000000" w:rsidRDefault="00000000" w:rsidRPr="00000000" w14:paraId="000001E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E4">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E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3, 5, 7, 9];</w:t>
      </w:r>
      <w:r w:rsidDel="00000000" w:rsidR="00000000" w:rsidRPr="00000000">
        <w:rPr>
          <w:rtl w:val="0"/>
        </w:rPr>
      </w:r>
    </w:p>
    <w:p w:rsidR="00000000" w:rsidDel="00000000" w:rsidP="00000000" w:rsidRDefault="00000000" w:rsidRPr="00000000" w14:paraId="000001E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i in aaa) {</w:t>
      </w:r>
      <w:r w:rsidDel="00000000" w:rsidR="00000000" w:rsidRPr="00000000">
        <w:rPr>
          <w:rtl w:val="0"/>
        </w:rPr>
      </w:r>
    </w:p>
    <w:p w:rsidR="00000000" w:rsidDel="00000000" w:rsidP="00000000" w:rsidRDefault="00000000" w:rsidRPr="00000000" w14:paraId="000001E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console.log(aaa[i]);</w:t>
      </w:r>
      <w:r w:rsidDel="00000000" w:rsidR="00000000" w:rsidRPr="00000000">
        <w:rPr>
          <w:rtl w:val="0"/>
        </w:rPr>
      </w:r>
    </w:p>
    <w:p w:rsidR="00000000" w:rsidDel="00000000" w:rsidP="00000000" w:rsidRDefault="00000000" w:rsidRPr="00000000" w14:paraId="000001E8">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E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EA">
      <w:pPr>
        <w:pageBreakBefore w:val="0"/>
        <w:jc w:val="both"/>
        <w:rPr>
          <w:rFonts w:ascii="Arimo" w:cs="Arimo" w:eastAsia="Arimo" w:hAnsi="Arimo"/>
        </w:rPr>
      </w:pPr>
      <w:sdt>
        <w:sdtPr>
          <w:tag w:val="goog_rdk_116"/>
        </w:sdtPr>
        <w:sdtContent>
          <w:r w:rsidDel="00000000" w:rsidR="00000000" w:rsidRPr="00000000">
            <w:rPr>
              <w:rFonts w:ascii="Arial Unicode MS" w:cs="Arial Unicode MS" w:eastAsia="Arial Unicode MS" w:hAnsi="Arial Unicode MS"/>
              <w:i w:val="0"/>
              <w:u w:val="none"/>
              <w:vertAlign w:val="baseline"/>
              <w:rtl w:val="0"/>
            </w:rPr>
            <w:t xml:space="preserve">　Using </w:t>
          </w:r>
        </w:sdtContent>
      </w:sdt>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the array's indexes, meaning numbers spanning from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4</w:t>
      </w:r>
      <w:r w:rsidDel="00000000" w:rsidR="00000000" w:rsidRPr="00000000">
        <w:rPr>
          <w:rFonts w:ascii="Arimo" w:cs="Arimo" w:eastAsia="Arimo" w:hAnsi="Arimo"/>
          <w:i w:val="0"/>
          <w:u w:val="none"/>
          <w:vertAlign w:val="baseline"/>
          <w:rtl w:val="0"/>
        </w:rPr>
        <w:t xml:space="preserve"> in order, will be entered into the variable </w:t>
      </w:r>
      <w:r w:rsidDel="00000000" w:rsidR="00000000" w:rsidRPr="00000000">
        <w:rPr>
          <w:rFonts w:ascii="Arimo" w:cs="Arimo" w:eastAsia="Arimo" w:hAnsi="Arimo"/>
          <w:i w:val="1"/>
          <w:u w:val="none"/>
          <w:vertAlign w:val="baseline"/>
          <w:rtl w:val="0"/>
        </w:rPr>
        <w:t xml:space="preserve">i</w:t>
      </w:r>
      <w:r w:rsidDel="00000000" w:rsidR="00000000" w:rsidRPr="00000000">
        <w:rPr>
          <w:rFonts w:ascii="Arimo" w:cs="Arimo" w:eastAsia="Arimo" w:hAnsi="Arimo"/>
          <w:i w:val="0"/>
          <w:u w:val="none"/>
          <w:vertAlign w:val="baseline"/>
          <w:rtl w:val="0"/>
        </w:rPr>
        <w:t xml:space="preserve">. As a result, in the same manner as the example in the previous section, this will output all elements in the array, meaning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3</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7</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9.</w:t>
      </w:r>
      <w:r w:rsidDel="00000000" w:rsidR="00000000" w:rsidRPr="00000000">
        <w:rPr>
          <w:rtl w:val="0"/>
        </w:rPr>
      </w:r>
    </w:p>
    <w:p w:rsidR="00000000" w:rsidDel="00000000" w:rsidP="00000000" w:rsidRDefault="00000000" w:rsidRPr="00000000" w14:paraId="000001E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EC">
      <w:pPr>
        <w:pageBreakBefore w:val="0"/>
        <w:jc w:val="both"/>
        <w:rPr>
          <w:rFonts w:ascii="Arimo" w:cs="Arimo" w:eastAsia="Arimo" w:hAnsi="Arimo"/>
        </w:rPr>
      </w:pPr>
      <w:sdt>
        <w:sdtPr>
          <w:tag w:val="goog_rdk_117"/>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for-in </w:t>
      </w:r>
      <w:r w:rsidDel="00000000" w:rsidR="00000000" w:rsidRPr="00000000">
        <w:rPr>
          <w:rFonts w:ascii="Arimo" w:cs="Arimo" w:eastAsia="Arimo" w:hAnsi="Arimo"/>
          <w:i w:val="0"/>
          <w:u w:val="none"/>
          <w:vertAlign w:val="baseline"/>
          <w:rtl w:val="0"/>
        </w:rPr>
        <w:t xml:space="preserve">can also be used for objects other than arrays.</w:t>
      </w:r>
      <w:r w:rsidDel="00000000" w:rsidR="00000000" w:rsidRPr="00000000">
        <w:rPr>
          <w:rtl w:val="0"/>
        </w:rPr>
      </w:r>
    </w:p>
    <w:p w:rsidR="00000000" w:rsidDel="00000000" w:rsidP="00000000" w:rsidRDefault="00000000" w:rsidRPr="00000000" w14:paraId="000001E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EE">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E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(declare variable for property name in object) {</w:t>
      </w:r>
      <w:r w:rsidDel="00000000" w:rsidR="00000000" w:rsidRPr="00000000">
        <w:rPr>
          <w:rtl w:val="0"/>
        </w:rPr>
      </w:r>
    </w:p>
    <w:p w:rsidR="00000000" w:rsidDel="00000000" w:rsidP="00000000" w:rsidRDefault="00000000" w:rsidRPr="00000000" w14:paraId="000001F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repeat.</w:t>
      </w:r>
      <w:r w:rsidDel="00000000" w:rsidR="00000000" w:rsidRPr="00000000">
        <w:rPr>
          <w:rtl w:val="0"/>
        </w:rPr>
      </w:r>
    </w:p>
    <w:p w:rsidR="00000000" w:rsidDel="00000000" w:rsidP="00000000" w:rsidRDefault="00000000" w:rsidRPr="00000000" w14:paraId="000001F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F2">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F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{bbb:1, ccc:2};</w:t>
      </w:r>
      <w:r w:rsidDel="00000000" w:rsidR="00000000" w:rsidRPr="00000000">
        <w:rPr>
          <w:rtl w:val="0"/>
        </w:rPr>
      </w:r>
    </w:p>
    <w:p w:rsidR="00000000" w:rsidDel="00000000" w:rsidP="00000000" w:rsidRDefault="00000000" w:rsidRPr="00000000" w14:paraId="000001F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property in aaa ) {</w:t>
      </w:r>
      <w:r w:rsidDel="00000000" w:rsidR="00000000" w:rsidRPr="00000000">
        <w:rPr>
          <w:rtl w:val="0"/>
        </w:rPr>
      </w:r>
    </w:p>
    <w:p w:rsidR="00000000" w:rsidDel="00000000" w:rsidP="00000000" w:rsidRDefault="00000000" w:rsidRPr="00000000" w14:paraId="000001F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console.log(aaa[property]);</w:t>
      </w:r>
      <w:r w:rsidDel="00000000" w:rsidR="00000000" w:rsidRPr="00000000">
        <w:rPr>
          <w:rtl w:val="0"/>
        </w:rPr>
      </w:r>
    </w:p>
    <w:p w:rsidR="00000000" w:rsidDel="00000000" w:rsidP="00000000" w:rsidRDefault="00000000" w:rsidRPr="00000000" w14:paraId="000001F6">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F7">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F8">
      <w:pPr>
        <w:pageBreakBefore w:val="0"/>
        <w:jc w:val="both"/>
        <w:rPr>
          <w:rFonts w:ascii="Arimo" w:cs="Arimo" w:eastAsia="Arimo" w:hAnsi="Arimo"/>
        </w:rPr>
      </w:pPr>
      <w:sdt>
        <w:sdtPr>
          <w:tag w:val="goog_rdk_118"/>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the property names </w:t>
          </w:r>
        </w:sdtContent>
      </w:sdt>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ccc</w:t>
      </w:r>
      <w:r w:rsidDel="00000000" w:rsidR="00000000" w:rsidRPr="00000000">
        <w:rPr>
          <w:rFonts w:ascii="Arimo" w:cs="Arimo" w:eastAsia="Arimo" w:hAnsi="Arimo"/>
          <w:i w:val="0"/>
          <w:u w:val="none"/>
          <w:vertAlign w:val="baseline"/>
          <w:rtl w:val="0"/>
        </w:rPr>
        <w:t xml:space="preserve"> are entered into the variable </w:t>
      </w:r>
      <w:r w:rsidDel="00000000" w:rsidR="00000000" w:rsidRPr="00000000">
        <w:rPr>
          <w:rFonts w:ascii="Arimo" w:cs="Arimo" w:eastAsia="Arimo" w:hAnsi="Arimo"/>
          <w:i w:val="1"/>
          <w:u w:val="none"/>
          <w:vertAlign w:val="baseline"/>
          <w:rtl w:val="0"/>
        </w:rPr>
        <w:t xml:space="preserve">property</w:t>
      </w:r>
      <w:r w:rsidDel="00000000" w:rsidR="00000000" w:rsidRPr="00000000">
        <w:rPr>
          <w:rFonts w:ascii="Arimo" w:cs="Arimo" w:eastAsia="Arimo" w:hAnsi="Arimo"/>
          <w:i w:val="0"/>
          <w:u w:val="none"/>
          <w:vertAlign w:val="baseline"/>
          <w:rtl w:val="0"/>
        </w:rPr>
        <w:t xml:space="preserve">. As a result,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2</w:t>
      </w:r>
      <w:r w:rsidDel="00000000" w:rsidR="00000000" w:rsidRPr="00000000">
        <w:rPr>
          <w:rFonts w:ascii="Arimo" w:cs="Arimo" w:eastAsia="Arimo" w:hAnsi="Arimo"/>
          <w:i w:val="0"/>
          <w:u w:val="none"/>
          <w:vertAlign w:val="baseline"/>
          <w:rtl w:val="0"/>
        </w:rPr>
        <w:t xml:space="preserve"> will be outputted in the log. It is determined randomly whether 1 or 2 will be outputted first. Be sure to be aware of that point.</w:t>
      </w:r>
      <w:r w:rsidDel="00000000" w:rsidR="00000000" w:rsidRPr="00000000">
        <w:rPr>
          <w:rtl w:val="0"/>
        </w:rPr>
      </w:r>
    </w:p>
    <w:p w:rsidR="00000000" w:rsidDel="00000000" w:rsidP="00000000" w:rsidRDefault="00000000" w:rsidRPr="00000000" w14:paraId="000001F9">
      <w:pPr>
        <w:pStyle w:val="Heading3"/>
        <w:pageBreakBefore w:val="0"/>
        <w:jc w:val="both"/>
        <w:rPr>
          <w:rFonts w:ascii="Arimo" w:cs="Arimo" w:eastAsia="Arimo" w:hAnsi="Arimo"/>
          <w:b w:val="1"/>
        </w:rPr>
      </w:pPr>
      <w:bookmarkStart w:colFirst="0" w:colLast="0" w:name="_heading=h.41mghml" w:id="37"/>
      <w:bookmarkEnd w:id="37"/>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for-of</w:t>
      </w:r>
      <w:r w:rsidDel="00000000" w:rsidR="00000000" w:rsidRPr="00000000">
        <w:rPr>
          <w:rtl w:val="0"/>
        </w:rPr>
      </w:r>
    </w:p>
    <w:p w:rsidR="00000000" w:rsidDel="00000000" w:rsidP="00000000" w:rsidRDefault="00000000" w:rsidRPr="00000000" w14:paraId="000001FA">
      <w:pPr>
        <w:pageBreakBefore w:val="0"/>
        <w:jc w:val="both"/>
        <w:rPr>
          <w:rFonts w:ascii="Arimo" w:cs="Arimo" w:eastAsia="Arimo" w:hAnsi="Arimo"/>
        </w:rPr>
      </w:pPr>
      <w:sdt>
        <w:sdtPr>
          <w:tag w:val="goog_rdk_119"/>
        </w:sdtPr>
        <w:sdtContent>
          <w:r w:rsidDel="00000000" w:rsidR="00000000" w:rsidRPr="00000000">
            <w:rPr>
              <w:rFonts w:ascii="Arial Unicode MS" w:cs="Arial Unicode MS" w:eastAsia="Arial Unicode MS" w:hAnsi="Arial Unicode MS"/>
              <w:i w:val="0"/>
              <w:u w:val="none"/>
              <w:vertAlign w:val="baseline"/>
              <w:rtl w:val="0"/>
            </w:rPr>
            <w:t xml:space="preserve">　In the same manner as with </w:t>
          </w:r>
        </w:sdtContent>
      </w:sdt>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using </w:t>
      </w:r>
      <w:r w:rsidDel="00000000" w:rsidR="00000000" w:rsidRPr="00000000">
        <w:rPr>
          <w:rFonts w:ascii="Arimo" w:cs="Arimo" w:eastAsia="Arimo" w:hAnsi="Arimo"/>
          <w:i w:val="1"/>
          <w:u w:val="none"/>
          <w:vertAlign w:val="baseline"/>
          <w:rtl w:val="0"/>
        </w:rPr>
        <w:t xml:space="preserve">for-of</w:t>
      </w:r>
      <w:r w:rsidDel="00000000" w:rsidR="00000000" w:rsidRPr="00000000">
        <w:rPr>
          <w:rFonts w:ascii="Arimo" w:cs="Arimo" w:eastAsia="Arimo" w:hAnsi="Arimo"/>
          <w:i w:val="0"/>
          <w:u w:val="none"/>
          <w:vertAlign w:val="baseline"/>
          <w:rtl w:val="0"/>
        </w:rPr>
        <w:t xml:space="preserve">, we can easily enter the notation for a procedure that will repeat for an array. The one point of difference in comparison to </w:t>
      </w:r>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is that, instead of indexes, the actual elements are stored for the variable.</w:t>
      </w:r>
      <w:r w:rsidDel="00000000" w:rsidR="00000000" w:rsidRPr="00000000">
        <w:rPr>
          <w:rtl w:val="0"/>
        </w:rPr>
      </w:r>
    </w:p>
    <w:p w:rsidR="00000000" w:rsidDel="00000000" w:rsidP="00000000" w:rsidRDefault="00000000" w:rsidRPr="00000000" w14:paraId="000001F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FC">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F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(declare variable for element of array) {</w:t>
      </w:r>
      <w:r w:rsidDel="00000000" w:rsidR="00000000" w:rsidRPr="00000000">
        <w:rPr>
          <w:rtl w:val="0"/>
        </w:rPr>
      </w:r>
    </w:p>
    <w:p w:rsidR="00000000" w:rsidDel="00000000" w:rsidP="00000000" w:rsidRDefault="00000000" w:rsidRPr="00000000" w14:paraId="000001F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repeat.</w:t>
      </w:r>
      <w:r w:rsidDel="00000000" w:rsidR="00000000" w:rsidRPr="00000000">
        <w:rPr>
          <w:rtl w:val="0"/>
        </w:rPr>
      </w:r>
    </w:p>
    <w:p w:rsidR="00000000" w:rsidDel="00000000" w:rsidP="00000000" w:rsidRDefault="00000000" w:rsidRPr="00000000" w14:paraId="000001F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00">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0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3, 5, 7, 9];</w:t>
      </w:r>
      <w:r w:rsidDel="00000000" w:rsidR="00000000" w:rsidRPr="00000000">
        <w:rPr>
          <w:rtl w:val="0"/>
        </w:rPr>
      </w:r>
    </w:p>
    <w:p w:rsidR="00000000" w:rsidDel="00000000" w:rsidP="00000000" w:rsidRDefault="00000000" w:rsidRPr="00000000" w14:paraId="0000020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data of aaa) {</w:t>
      </w:r>
      <w:r w:rsidDel="00000000" w:rsidR="00000000" w:rsidRPr="00000000">
        <w:rPr>
          <w:rtl w:val="0"/>
        </w:rPr>
      </w:r>
    </w:p>
    <w:p w:rsidR="00000000" w:rsidDel="00000000" w:rsidP="00000000" w:rsidRDefault="00000000" w:rsidRPr="00000000" w14:paraId="0000020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console.log(data);</w:t>
      </w:r>
      <w:r w:rsidDel="00000000" w:rsidR="00000000" w:rsidRPr="00000000">
        <w:rPr>
          <w:rtl w:val="0"/>
        </w:rPr>
      </w:r>
    </w:p>
    <w:p w:rsidR="00000000" w:rsidDel="00000000" w:rsidP="00000000" w:rsidRDefault="00000000" w:rsidRPr="00000000" w14:paraId="0000020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0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06">
      <w:pPr>
        <w:pageBreakBefore w:val="0"/>
        <w:jc w:val="both"/>
        <w:rPr>
          <w:rFonts w:ascii="Arimo" w:cs="Arimo" w:eastAsia="Arimo" w:hAnsi="Arimo"/>
        </w:rPr>
      </w:pPr>
      <w:sdt>
        <w:sdtPr>
          <w:tag w:val="goog_rdk_120"/>
        </w:sdtPr>
        <w:sdtContent>
          <w:r w:rsidDel="00000000" w:rsidR="00000000" w:rsidRPr="00000000">
            <w:rPr>
              <w:rFonts w:ascii="Arial Unicode MS" w:cs="Arial Unicode MS" w:eastAsia="Arial Unicode MS" w:hAnsi="Arial Unicode MS"/>
              <w:i w:val="0"/>
              <w:u w:val="none"/>
              <w:vertAlign w:val="baseline"/>
              <w:rtl w:val="0"/>
            </w:rPr>
            <w:t xml:space="preserve">　As </w:t>
          </w:r>
        </w:sdtContent>
      </w:sdt>
      <w:r w:rsidDel="00000000" w:rsidR="00000000" w:rsidRPr="00000000">
        <w:rPr>
          <w:rFonts w:ascii="Arimo" w:cs="Arimo" w:eastAsia="Arimo" w:hAnsi="Arimo"/>
          <w:i w:val="1"/>
          <w:u w:val="none"/>
          <w:vertAlign w:val="baseline"/>
          <w:rtl w:val="0"/>
        </w:rPr>
        <w:t xml:space="preserve">for-of</w:t>
      </w:r>
      <w:r w:rsidDel="00000000" w:rsidR="00000000" w:rsidRPr="00000000">
        <w:rPr>
          <w:rFonts w:ascii="Arimo" w:cs="Arimo" w:eastAsia="Arimo" w:hAnsi="Arimo"/>
          <w:i w:val="0"/>
          <w:u w:val="none"/>
          <w:vertAlign w:val="baseline"/>
          <w:rtl w:val="0"/>
        </w:rPr>
        <w:t xml:space="preserve"> is the more convenient of the two, it is used frequently within core scripts. However, as opposed to </w:t>
      </w:r>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for-of</w:t>
      </w:r>
      <w:r w:rsidDel="00000000" w:rsidR="00000000" w:rsidRPr="00000000">
        <w:rPr>
          <w:rFonts w:ascii="Arimo" w:cs="Arimo" w:eastAsia="Arimo" w:hAnsi="Arimo"/>
          <w:i w:val="0"/>
          <w:u w:val="none"/>
          <w:vertAlign w:val="baseline"/>
          <w:rtl w:val="0"/>
        </w:rPr>
        <w:t xml:space="preserve"> cannot be used for an object.</w:t>
      </w:r>
      <w:r w:rsidDel="00000000" w:rsidR="00000000" w:rsidRPr="00000000">
        <w:rPr>
          <w:rtl w:val="0"/>
        </w:rPr>
      </w:r>
    </w:p>
    <w:p w:rsidR="00000000" w:rsidDel="00000000" w:rsidP="00000000" w:rsidRDefault="00000000" w:rsidRPr="00000000" w14:paraId="00000207">
      <w:pPr>
        <w:pStyle w:val="Heading2"/>
        <w:pageBreakBefore w:val="0"/>
        <w:jc w:val="both"/>
        <w:rPr>
          <w:rFonts w:ascii="Arimo" w:cs="Arimo" w:eastAsia="Arimo" w:hAnsi="Arimo"/>
          <w:b w:val="1"/>
        </w:rPr>
      </w:pPr>
      <w:bookmarkStart w:colFirst="0" w:colLast="0" w:name="_heading=h.2grqrue" w:id="38"/>
      <w:bookmarkEnd w:id="38"/>
      <w:r w:rsidDel="00000000" w:rsidR="00000000" w:rsidRPr="00000000">
        <w:rPr>
          <w:rFonts w:ascii="Arimo" w:cs="Arimo" w:eastAsia="Arimo" w:hAnsi="Arimo"/>
          <w:b w:val="1"/>
          <w:rtl w:val="0"/>
        </w:rPr>
        <w:t xml:space="preserve">3.6 </w:t>
      </w:r>
      <w:r w:rsidDel="00000000" w:rsidR="00000000" w:rsidRPr="00000000">
        <w:rPr>
          <w:rFonts w:ascii="Arimo" w:cs="Arimo" w:eastAsia="Arimo" w:hAnsi="Arimo"/>
          <w:b w:val="1"/>
          <w:i w:val="0"/>
          <w:u w:val="none"/>
          <w:vertAlign w:val="baseline"/>
          <w:rtl w:val="0"/>
        </w:rPr>
        <w:t xml:space="preserve">Functions</w:t>
      </w:r>
      <w:r w:rsidDel="00000000" w:rsidR="00000000" w:rsidRPr="00000000">
        <w:rPr>
          <w:rtl w:val="0"/>
        </w:rPr>
      </w:r>
    </w:p>
    <w:p w:rsidR="00000000" w:rsidDel="00000000" w:rsidP="00000000" w:rsidRDefault="00000000" w:rsidRPr="00000000" w14:paraId="00000208">
      <w:pPr>
        <w:pageBreakBefore w:val="0"/>
        <w:jc w:val="both"/>
        <w:rPr>
          <w:rFonts w:ascii="Arimo" w:cs="Arimo" w:eastAsia="Arimo" w:hAnsi="Arimo"/>
          <w:i w:val="0"/>
          <w:u w:val="none"/>
          <w:vertAlign w:val="baseline"/>
        </w:rPr>
      </w:pPr>
      <w:sdt>
        <w:sdtPr>
          <w:tag w:val="goog_rdk_121"/>
        </w:sdtPr>
        <w:sdtContent>
          <w:r w:rsidDel="00000000" w:rsidR="00000000" w:rsidRPr="00000000">
            <w:rPr>
              <w:rFonts w:ascii="Arial Unicode MS" w:cs="Arial Unicode MS" w:eastAsia="Arial Unicode MS" w:hAnsi="Arial Unicode MS"/>
              <w:i w:val="0"/>
              <w:u w:val="none"/>
              <w:vertAlign w:val="baseline"/>
              <w:rtl w:val="0"/>
            </w:rPr>
            <w:t xml:space="preserve">　As you read and decipher core scripts and master the use of scripts, functions are the most important concept you will come across.</w:t>
          </w:r>
        </w:sdtContent>
      </w:sdt>
    </w:p>
    <w:p w:rsidR="00000000" w:rsidDel="00000000" w:rsidP="00000000" w:rsidRDefault="00000000" w:rsidRPr="00000000" w14:paraId="0000020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0A">
      <w:pPr>
        <w:pageBreakBefore w:val="0"/>
        <w:jc w:val="both"/>
        <w:rPr>
          <w:rFonts w:ascii="Arimo" w:cs="Arimo" w:eastAsia="Arimo" w:hAnsi="Arimo"/>
          <w:i w:val="0"/>
          <w:u w:val="none"/>
          <w:vertAlign w:val="baseline"/>
        </w:rPr>
      </w:pPr>
      <w:sdt>
        <w:sdtPr>
          <w:tag w:val="goog_rdk_123"/>
        </w:sdtPr>
        <w:sdtContent>
          <w:r w:rsidDel="00000000" w:rsidR="00000000" w:rsidRPr="00000000">
            <w:rPr>
              <w:rFonts w:ascii="Arial Unicode MS" w:cs="Arial Unicode MS" w:eastAsia="Arial Unicode MS" w:hAnsi="Arial Unicode MS"/>
              <w:i w:val="0"/>
              <w:u w:val="none"/>
              <w:vertAlign w:val="baseline"/>
              <w:rtl w:val="0"/>
            </w:rPr>
            <w:t xml:space="preserve">　In a programming language, a function is something that allows you to easily call for multiple </w:t>
          </w:r>
        </w:sdtContent>
      </w:sdt>
      <w:sdt>
        <w:sdtPr>
          <w:tag w:val="goog_rdk_122"/>
        </w:sdtPr>
        <w:sdtContent>
          <w:commentRangeStart w:id="1"/>
        </w:sdtContent>
      </w:sdt>
      <w:r w:rsidDel="00000000" w:rsidR="00000000" w:rsidRPr="00000000">
        <w:rPr>
          <w:rFonts w:ascii="Arimo" w:cs="Arimo" w:eastAsia="Arimo" w:hAnsi="Arimo"/>
          <w:i w:val="0"/>
          <w:u w:val="none"/>
          <w:vertAlign w:val="baseline"/>
          <w:rtl w:val="0"/>
        </w:rPr>
        <w:t xml:space="preserve">procedures </w:t>
      </w:r>
      <w:commentRangeEnd w:id="1"/>
      <w:r w:rsidDel="00000000" w:rsidR="00000000" w:rsidRPr="00000000">
        <w:commentReference w:id="1"/>
      </w:r>
      <w:r w:rsidDel="00000000" w:rsidR="00000000" w:rsidRPr="00000000">
        <w:rPr>
          <w:rFonts w:ascii="Arimo" w:cs="Arimo" w:eastAsia="Arimo" w:hAnsi="Arimo"/>
          <w:i w:val="0"/>
          <w:u w:val="none"/>
          <w:vertAlign w:val="baseline"/>
          <w:rtl w:val="0"/>
        </w:rPr>
        <w:t xml:space="preserve">in a united fashion. If you define within a function the procedures you want to run many times, by merely calling that function, you can then execute those procedures.</w:t>
      </w:r>
    </w:p>
    <w:p w:rsidR="00000000" w:rsidDel="00000000" w:rsidP="00000000" w:rsidRDefault="00000000" w:rsidRPr="00000000" w14:paraId="0000020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0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the time being, you can consider this as a similar concept to </w:t>
      </w:r>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 Common Event.</w:t>
      </w:r>
      <w:r w:rsidDel="00000000" w:rsidR="00000000" w:rsidRPr="00000000">
        <w:rPr>
          <w:rtl w:val="0"/>
        </w:rPr>
      </w:r>
    </w:p>
    <w:p w:rsidR="00000000" w:rsidDel="00000000" w:rsidP="00000000" w:rsidRDefault="00000000" w:rsidRPr="00000000" w14:paraId="0000020D">
      <w:pPr>
        <w:pStyle w:val="Heading3"/>
        <w:pageBreakBefore w:val="0"/>
        <w:jc w:val="both"/>
        <w:rPr>
          <w:rFonts w:ascii="Arimo" w:cs="Arimo" w:eastAsia="Arimo" w:hAnsi="Arimo"/>
          <w:b w:val="1"/>
        </w:rPr>
      </w:pPr>
      <w:bookmarkStart w:colFirst="0" w:colLast="0" w:name="_heading=h.vx1227" w:id="39"/>
      <w:bookmarkEnd w:id="39"/>
      <w:r w:rsidDel="00000000" w:rsidR="00000000" w:rsidRPr="00000000">
        <w:rPr>
          <w:rFonts w:ascii="Arimo" w:cs="Arimo" w:eastAsia="Arimo" w:hAnsi="Arimo"/>
          <w:b w:val="1"/>
          <w:i w:val="0"/>
          <w:u w:val="none"/>
          <w:vertAlign w:val="baseline"/>
          <w:rtl w:val="0"/>
        </w:rPr>
        <w:t xml:space="preserve">Defining a Function</w:t>
      </w:r>
      <w:r w:rsidDel="00000000" w:rsidR="00000000" w:rsidRPr="00000000">
        <w:rPr>
          <w:rtl w:val="0"/>
        </w:rPr>
      </w:r>
    </w:p>
    <w:p w:rsidR="00000000" w:rsidDel="00000000" w:rsidP="00000000" w:rsidRDefault="00000000" w:rsidRPr="00000000" w14:paraId="0000020E">
      <w:pPr>
        <w:pageBreakBefore w:val="0"/>
        <w:jc w:val="both"/>
        <w:rPr>
          <w:rFonts w:ascii="Arimo" w:cs="Arimo" w:eastAsia="Arimo" w:hAnsi="Arimo"/>
          <w:i w:val="0"/>
          <w:u w:val="none"/>
          <w:vertAlign w:val="baseline"/>
        </w:rPr>
      </w:pPr>
      <w:sdt>
        <w:sdtPr>
          <w:tag w:val="goog_rdk_124"/>
        </w:sdtPr>
        <w:sdtContent>
          <w:r w:rsidDel="00000000" w:rsidR="00000000" w:rsidRPr="00000000">
            <w:rPr>
              <w:rFonts w:ascii="Arial Unicode MS" w:cs="Arial Unicode MS" w:eastAsia="Arial Unicode MS" w:hAnsi="Arial Unicode MS"/>
              <w:i w:val="0"/>
              <w:u w:val="none"/>
              <w:vertAlign w:val="baseline"/>
              <w:rtl w:val="0"/>
            </w:rPr>
            <w:t xml:space="preserve">　In order to execute a function, first, you must define the function that will be called.</w:t>
          </w:r>
        </w:sdtContent>
      </w:sdt>
    </w:p>
    <w:p w:rsidR="00000000" w:rsidDel="00000000" w:rsidP="00000000" w:rsidRDefault="00000000" w:rsidRPr="00000000" w14:paraId="0000020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10">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1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function</w:t>
      </w:r>
      <w:r w:rsidDel="00000000" w:rsidR="00000000" w:rsidRPr="00000000">
        <w:rPr>
          <w:rFonts w:ascii="Arimo" w:cs="Arimo" w:eastAsia="Arimo" w:hAnsi="Arimo"/>
          <w:rtl w:val="0"/>
        </w:rPr>
        <w:t xml:space="preserve">N</w:t>
      </w:r>
      <w:r w:rsidDel="00000000" w:rsidR="00000000" w:rsidRPr="00000000">
        <w:rPr>
          <w:rFonts w:ascii="Arimo" w:cs="Arimo" w:eastAsia="Arimo" w:hAnsi="Arimo"/>
          <w:i w:val="0"/>
          <w:u w:val="none"/>
          <w:vertAlign w:val="baseline"/>
          <w:rtl w:val="0"/>
        </w:rPr>
        <w:t xml:space="preserve">ame() {</w:t>
      </w:r>
      <w:r w:rsidDel="00000000" w:rsidR="00000000" w:rsidRPr="00000000">
        <w:rPr>
          <w:rtl w:val="0"/>
        </w:rPr>
      </w:r>
    </w:p>
    <w:p w:rsidR="00000000" w:rsidDel="00000000" w:rsidP="00000000" w:rsidRDefault="00000000" w:rsidRPr="00000000" w14:paraId="0000021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procedure you wish to execute</w:t>
      </w:r>
      <w:r w:rsidDel="00000000" w:rsidR="00000000" w:rsidRPr="00000000">
        <w:rPr>
          <w:rtl w:val="0"/>
        </w:rPr>
      </w:r>
    </w:p>
    <w:p w:rsidR="00000000" w:rsidDel="00000000" w:rsidP="00000000" w:rsidRDefault="00000000" w:rsidRPr="00000000" w14:paraId="00000213">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14">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15">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1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aaa() {</w:t>
      </w:r>
      <w:r w:rsidDel="00000000" w:rsidR="00000000" w:rsidRPr="00000000">
        <w:rPr>
          <w:rtl w:val="0"/>
        </w:rPr>
      </w:r>
    </w:p>
    <w:p w:rsidR="00000000" w:rsidDel="00000000" w:rsidP="00000000" w:rsidRDefault="00000000" w:rsidRPr="00000000" w14:paraId="000002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console.log(111);</w:t>
      </w:r>
      <w:r w:rsidDel="00000000" w:rsidR="00000000" w:rsidRPr="00000000">
        <w:rPr>
          <w:rtl w:val="0"/>
        </w:rPr>
      </w:r>
    </w:p>
    <w:p w:rsidR="00000000" w:rsidDel="00000000" w:rsidP="00000000" w:rsidRDefault="00000000" w:rsidRPr="00000000" w14:paraId="00000218">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1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1A">
      <w:pPr>
        <w:pageBreakBefore w:val="0"/>
        <w:jc w:val="both"/>
        <w:rPr>
          <w:rFonts w:ascii="Arimo" w:cs="Arimo" w:eastAsia="Arimo" w:hAnsi="Arimo"/>
          <w:i w:val="0"/>
          <w:u w:val="none"/>
          <w:vertAlign w:val="baseline"/>
        </w:rPr>
      </w:pPr>
      <w:sdt>
        <w:sdtPr>
          <w:tag w:val="goog_rdk_125"/>
        </w:sdtPr>
        <w:sdtContent>
          <w:r w:rsidDel="00000000" w:rsidR="00000000" w:rsidRPr="00000000">
            <w:rPr>
              <w:rFonts w:ascii="Arial Unicode MS" w:cs="Arial Unicode MS" w:eastAsia="Arial Unicode MS" w:hAnsi="Arial Unicode MS"/>
              <w:i w:val="0"/>
              <w:u w:val="none"/>
              <w:vertAlign w:val="baseline"/>
              <w:rtl w:val="0"/>
            </w:rPr>
            <w:t xml:space="preserve">　In the same way as with variable names, you can freely assign the function name. Likewise, you cannot use reserved words or symbols excluding a few exceptions.</w:t>
          </w:r>
        </w:sdtContent>
      </w:sdt>
    </w:p>
    <w:p w:rsidR="00000000" w:rsidDel="00000000" w:rsidP="00000000" w:rsidRDefault="00000000" w:rsidRPr="00000000" w14:paraId="0000021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1C">
      <w:pPr>
        <w:pageBreakBefore w:val="0"/>
        <w:jc w:val="both"/>
        <w:rPr>
          <w:rFonts w:ascii="Arimo" w:cs="Arimo" w:eastAsia="Arimo" w:hAnsi="Arimo"/>
        </w:rPr>
      </w:pPr>
      <w:sdt>
        <w:sdtPr>
          <w:tag w:val="goog_rdk_126"/>
        </w:sdtPr>
        <w:sdtContent>
          <w:r w:rsidDel="00000000" w:rsidR="00000000" w:rsidRPr="00000000">
            <w:rPr>
              <w:rFonts w:ascii="Arial Unicode MS" w:cs="Arial Unicode MS" w:eastAsia="Arial Unicode MS" w:hAnsi="Arial Unicode MS"/>
              <w:i w:val="0"/>
              <w:u w:val="none"/>
              <w:vertAlign w:val="baseline"/>
              <w:rtl w:val="0"/>
            </w:rPr>
            <w:t xml:space="preserve">　The fact is, if you make good use of scripts, you will not have many opportunities to define functions. That said, core scripts are actually an enormous collection of functions. At this point, the key thing to know about functions is that they are especially important to learning about scripts.</w:t>
          </w:r>
        </w:sdtContent>
      </w:sdt>
      <w:r w:rsidDel="00000000" w:rsidR="00000000" w:rsidRPr="00000000">
        <w:rPr>
          <w:rtl w:val="0"/>
        </w:rPr>
      </w:r>
    </w:p>
    <w:p w:rsidR="00000000" w:rsidDel="00000000" w:rsidP="00000000" w:rsidRDefault="00000000" w:rsidRPr="00000000" w14:paraId="0000021D">
      <w:pPr>
        <w:pStyle w:val="Heading3"/>
        <w:pageBreakBefore w:val="0"/>
        <w:jc w:val="both"/>
        <w:rPr>
          <w:rFonts w:ascii="Arimo" w:cs="Arimo" w:eastAsia="Arimo" w:hAnsi="Arimo"/>
          <w:b w:val="1"/>
        </w:rPr>
      </w:pPr>
      <w:bookmarkStart w:colFirst="0" w:colLast="0" w:name="_heading=h.3fwokq0" w:id="40"/>
      <w:bookmarkEnd w:id="40"/>
      <w:r w:rsidDel="00000000" w:rsidR="00000000" w:rsidRPr="00000000">
        <w:rPr>
          <w:rFonts w:ascii="Arimo" w:cs="Arimo" w:eastAsia="Arimo" w:hAnsi="Arimo"/>
          <w:b w:val="1"/>
          <w:i w:val="0"/>
          <w:u w:val="none"/>
          <w:vertAlign w:val="baseline"/>
          <w:rtl w:val="0"/>
        </w:rPr>
        <w:t xml:space="preserve">Calling a Function</w:t>
      </w:r>
      <w:r w:rsidDel="00000000" w:rsidR="00000000" w:rsidRPr="00000000">
        <w:rPr>
          <w:rtl w:val="0"/>
        </w:rPr>
      </w:r>
    </w:p>
    <w:p w:rsidR="00000000" w:rsidDel="00000000" w:rsidP="00000000" w:rsidRDefault="00000000" w:rsidRPr="00000000" w14:paraId="0000021E">
      <w:pPr>
        <w:pageBreakBefore w:val="0"/>
        <w:jc w:val="both"/>
        <w:rPr>
          <w:rFonts w:ascii="Arimo" w:cs="Arimo" w:eastAsia="Arimo" w:hAnsi="Arimo"/>
        </w:rPr>
      </w:pPr>
      <w:sdt>
        <w:sdtPr>
          <w:tag w:val="goog_rdk_127"/>
        </w:sdtPr>
        <w:sdtContent>
          <w:r w:rsidDel="00000000" w:rsidR="00000000" w:rsidRPr="00000000">
            <w:rPr>
              <w:rFonts w:ascii="Arial Unicode MS" w:cs="Arial Unicode MS" w:eastAsia="Arial Unicode MS" w:hAnsi="Arial Unicode MS"/>
              <w:i w:val="0"/>
              <w:u w:val="none"/>
              <w:vertAlign w:val="baseline"/>
              <w:rtl w:val="0"/>
            </w:rPr>
            <w:t xml:space="preserve">　The expression used to call a defined function is shown below.</w:t>
          </w:r>
        </w:sdtContent>
      </w:sdt>
      <w:r w:rsidDel="00000000" w:rsidR="00000000" w:rsidRPr="00000000">
        <w:rPr>
          <w:rtl w:val="0"/>
        </w:rPr>
      </w:r>
    </w:p>
    <w:p w:rsidR="00000000" w:rsidDel="00000000" w:rsidP="00000000" w:rsidRDefault="00000000" w:rsidRPr="00000000" w14:paraId="0000021F">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2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name();</w:t>
      </w:r>
      <w:r w:rsidDel="00000000" w:rsidR="00000000" w:rsidRPr="00000000">
        <w:rPr>
          <w:rtl w:val="0"/>
        </w:rPr>
      </w:r>
    </w:p>
    <w:p w:rsidR="00000000" w:rsidDel="00000000" w:rsidP="00000000" w:rsidRDefault="00000000" w:rsidRPr="00000000" w14:paraId="00000221">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22">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aaa();</w:t>
      </w:r>
    </w:p>
    <w:p w:rsidR="00000000" w:rsidDel="00000000" w:rsidP="00000000" w:rsidRDefault="00000000" w:rsidRPr="00000000" w14:paraId="00000223">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24">
      <w:pPr>
        <w:pageBreakBefore w:val="0"/>
        <w:jc w:val="both"/>
        <w:rPr>
          <w:rFonts w:ascii="Arimo" w:cs="Arimo" w:eastAsia="Arimo" w:hAnsi="Arimo"/>
        </w:rPr>
      </w:pPr>
      <w:sdt>
        <w:sdtPr>
          <w:tag w:val="goog_rdk_128"/>
        </w:sdtPr>
        <w:sdtContent>
          <w:r w:rsidDel="00000000" w:rsidR="00000000" w:rsidRPr="00000000">
            <w:rPr>
              <w:rFonts w:ascii="Arial Unicode MS" w:cs="Arial Unicode MS" w:eastAsia="Arial Unicode MS" w:hAnsi="Arial Unicode MS"/>
              <w:i w:val="0"/>
              <w:u w:val="none"/>
              <w:vertAlign w:val="baseline"/>
              <w:rtl w:val="0"/>
            </w:rPr>
            <w:t xml:space="preserve">　In this way, we add parentheses after the function name and then call it. The majority of procedures written in the event command Script call a function. For this reason, be sure to properly remember this notation method.</w:t>
          </w:r>
        </w:sdtContent>
      </w:sdt>
      <w:r w:rsidDel="00000000" w:rsidR="00000000" w:rsidRPr="00000000">
        <w:rPr>
          <w:rtl w:val="0"/>
        </w:rPr>
      </w:r>
    </w:p>
    <w:p w:rsidR="00000000" w:rsidDel="00000000" w:rsidP="00000000" w:rsidRDefault="00000000" w:rsidRPr="00000000" w14:paraId="00000225">
      <w:pPr>
        <w:pStyle w:val="Heading3"/>
        <w:pageBreakBefore w:val="0"/>
        <w:jc w:val="both"/>
        <w:rPr>
          <w:rFonts w:ascii="Arimo" w:cs="Arimo" w:eastAsia="Arimo" w:hAnsi="Arimo"/>
          <w:b w:val="1"/>
        </w:rPr>
      </w:pPr>
      <w:bookmarkStart w:colFirst="0" w:colLast="0" w:name="_heading=h.1v1yuxt" w:id="41"/>
      <w:bookmarkEnd w:id="41"/>
      <w:r w:rsidDel="00000000" w:rsidR="00000000" w:rsidRPr="00000000">
        <w:rPr>
          <w:rFonts w:ascii="Arimo" w:cs="Arimo" w:eastAsia="Arimo" w:hAnsi="Arimo"/>
          <w:b w:val="1"/>
          <w:i w:val="0"/>
          <w:u w:val="none"/>
          <w:vertAlign w:val="baseline"/>
          <w:rtl w:val="0"/>
        </w:rPr>
        <w:t xml:space="preserve">Arguments</w:t>
      </w:r>
      <w:r w:rsidDel="00000000" w:rsidR="00000000" w:rsidRPr="00000000">
        <w:rPr>
          <w:rtl w:val="0"/>
        </w:rPr>
      </w:r>
    </w:p>
    <w:p w:rsidR="00000000" w:rsidDel="00000000" w:rsidP="00000000" w:rsidRDefault="00000000" w:rsidRPr="00000000" w14:paraId="00000226">
      <w:pPr>
        <w:pageBreakBefore w:val="0"/>
        <w:jc w:val="both"/>
        <w:rPr>
          <w:rFonts w:ascii="Arimo" w:cs="Arimo" w:eastAsia="Arimo" w:hAnsi="Arimo"/>
        </w:rPr>
      </w:pPr>
      <w:sdt>
        <w:sdtPr>
          <w:tag w:val="goog_rdk_129"/>
        </w:sdtPr>
        <w:sdtContent>
          <w:r w:rsidDel="00000000" w:rsidR="00000000" w:rsidRPr="00000000">
            <w:rPr>
              <w:rFonts w:ascii="Arial Unicode MS" w:cs="Arial Unicode MS" w:eastAsia="Arial Unicode MS" w:hAnsi="Arial Unicode MS"/>
              <w:i w:val="0"/>
              <w:u w:val="none"/>
              <w:vertAlign w:val="baseline"/>
              <w:rtl w:val="0"/>
            </w:rPr>
            <w:t xml:space="preserve">　When calling a function, you can pass parameters such as numbers and strings to the caller of that function. This method is known as an argument. This concept is not found in Common Event, so it may be a little confusing. For now,</w:t>
          </w:r>
        </w:sdtContent>
      </w:sdt>
      <w:r w:rsidDel="00000000" w:rsidR="00000000" w:rsidRPr="00000000">
        <w:rPr>
          <w:rFonts w:ascii="Arimo" w:cs="Arimo" w:eastAsia="Arimo" w:hAnsi="Arimo"/>
          <w:rtl w:val="0"/>
        </w:rPr>
        <w:t xml:space="preserve"> this tutorial will</w:t>
      </w:r>
      <w:r w:rsidDel="00000000" w:rsidR="00000000" w:rsidRPr="00000000">
        <w:rPr>
          <w:rFonts w:ascii="Arimo" w:cs="Arimo" w:eastAsia="Arimo" w:hAnsi="Arimo"/>
          <w:i w:val="0"/>
          <w:u w:val="none"/>
          <w:vertAlign w:val="baseline"/>
          <w:rtl w:val="0"/>
        </w:rPr>
        <w:t xml:space="preserve"> recall a function that is used in mathematics.</w:t>
      </w:r>
      <w:r w:rsidDel="00000000" w:rsidR="00000000" w:rsidRPr="00000000">
        <w:rPr>
          <w:rtl w:val="0"/>
        </w:rPr>
      </w:r>
    </w:p>
    <w:p w:rsidR="00000000" w:rsidDel="00000000" w:rsidP="00000000" w:rsidRDefault="00000000" w:rsidRPr="00000000" w14:paraId="0000022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28">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y = f(x)</w:t>
      </w:r>
      <w:r w:rsidDel="00000000" w:rsidR="00000000" w:rsidRPr="00000000">
        <w:rPr>
          <w:rtl w:val="0"/>
        </w:rPr>
      </w:r>
    </w:p>
    <w:p w:rsidR="00000000" w:rsidDel="00000000" w:rsidP="00000000" w:rsidRDefault="00000000" w:rsidRPr="00000000" w14:paraId="00000229">
      <w:pPr>
        <w:pageBreakBefore w:val="0"/>
        <w:ind w:firstLine="720"/>
        <w:jc w:val="both"/>
        <w:rPr>
          <w:rFonts w:ascii="Arimo" w:cs="Arimo" w:eastAsia="Arimo" w:hAnsi="Arimo"/>
        </w:rPr>
      </w:pPr>
      <w:r w:rsidDel="00000000" w:rsidR="00000000" w:rsidRPr="00000000">
        <w:rPr>
          <w:rtl w:val="0"/>
        </w:rPr>
      </w:r>
    </w:p>
    <w:p w:rsidR="00000000" w:rsidDel="00000000" w:rsidP="00000000" w:rsidRDefault="00000000" w:rsidRPr="00000000" w14:paraId="0000022A">
      <w:pPr>
        <w:pageBreakBefore w:val="0"/>
        <w:jc w:val="both"/>
        <w:rPr>
          <w:rFonts w:ascii="Arimo" w:cs="Arimo" w:eastAsia="Arimo" w:hAnsi="Arimo"/>
        </w:rPr>
      </w:pPr>
      <w:sdt>
        <w:sdtPr>
          <w:tag w:val="goog_rdk_130"/>
        </w:sdtPr>
        <w:sdtContent>
          <w:r w:rsidDel="00000000" w:rsidR="00000000" w:rsidRPr="00000000">
            <w:rPr>
              <w:rFonts w:ascii="Arial Unicode MS" w:cs="Arial Unicode MS" w:eastAsia="Arial Unicode MS" w:hAnsi="Arial Unicode MS"/>
              <w:i w:val="0"/>
              <w:u w:val="none"/>
              <w:vertAlign w:val="baseline"/>
              <w:rtl w:val="0"/>
            </w:rPr>
            <w:t xml:space="preserve">　Functions used in mathematics follow the line of thinking that </w:t>
          </w:r>
        </w:sdtContent>
      </w:sdt>
      <w:r w:rsidDel="00000000" w:rsidR="00000000" w:rsidRPr="00000000">
        <w:rPr>
          <w:rFonts w:ascii="Arimo" w:cs="Arimo" w:eastAsia="Arimo" w:hAnsi="Arimo"/>
          <w:i w:val="1"/>
          <w:u w:val="none"/>
          <w:vertAlign w:val="baseline"/>
          <w:rtl w:val="0"/>
        </w:rPr>
        <w:t xml:space="preserve">x</w:t>
      </w:r>
      <w:r w:rsidDel="00000000" w:rsidR="00000000" w:rsidRPr="00000000">
        <w:rPr>
          <w:rFonts w:ascii="Arimo" w:cs="Arimo" w:eastAsia="Arimo" w:hAnsi="Arimo"/>
          <w:i w:val="0"/>
          <w:u w:val="none"/>
          <w:vertAlign w:val="baseline"/>
          <w:rtl w:val="0"/>
        </w:rPr>
        <w:t xml:space="preserve"> is for input and </w:t>
      </w:r>
      <w:r w:rsidDel="00000000" w:rsidR="00000000" w:rsidRPr="00000000">
        <w:rPr>
          <w:rFonts w:ascii="Arimo" w:cs="Arimo" w:eastAsia="Arimo" w:hAnsi="Arimo"/>
          <w:i w:val="1"/>
          <w:u w:val="none"/>
          <w:vertAlign w:val="baseline"/>
          <w:rtl w:val="0"/>
        </w:rPr>
        <w:t xml:space="preserve">y</w:t>
      </w:r>
      <w:r w:rsidDel="00000000" w:rsidR="00000000" w:rsidRPr="00000000">
        <w:rPr>
          <w:rFonts w:ascii="Arimo" w:cs="Arimo" w:eastAsia="Arimo" w:hAnsi="Arimo"/>
          <w:i w:val="0"/>
          <w:u w:val="none"/>
          <w:vertAlign w:val="baseline"/>
          <w:rtl w:val="0"/>
        </w:rPr>
        <w:t xml:space="preserve"> is for output. An argument is equivalent to the value </w:t>
      </w:r>
      <w:r w:rsidDel="00000000" w:rsidR="00000000" w:rsidRPr="00000000">
        <w:rPr>
          <w:rFonts w:ascii="Arimo" w:cs="Arimo" w:eastAsia="Arimo" w:hAnsi="Arimo"/>
          <w:i w:val="1"/>
          <w:u w:val="none"/>
          <w:vertAlign w:val="baseline"/>
          <w:rtl w:val="0"/>
        </w:rPr>
        <w:t xml:space="preserve">x</w:t>
      </w:r>
      <w:r w:rsidDel="00000000" w:rsidR="00000000" w:rsidRPr="00000000">
        <w:rPr>
          <w:rFonts w:ascii="Arimo" w:cs="Arimo" w:eastAsia="Arimo" w:hAnsi="Arimo"/>
          <w:i w:val="0"/>
          <w:u w:val="none"/>
          <w:vertAlign w:val="baseline"/>
          <w:rtl w:val="0"/>
        </w:rPr>
        <w:t xml:space="preserve"> expressed in the above example.</w:t>
      </w:r>
      <w:r w:rsidDel="00000000" w:rsidR="00000000" w:rsidRPr="00000000">
        <w:rPr>
          <w:rtl w:val="0"/>
        </w:rPr>
      </w:r>
    </w:p>
    <w:p w:rsidR="00000000" w:rsidDel="00000000" w:rsidP="00000000" w:rsidRDefault="00000000" w:rsidRPr="00000000" w14:paraId="0000022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2C">
      <w:pPr>
        <w:pageBreakBefore w:val="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First, </w:t>
      </w:r>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take a look at an example.</w:t>
      </w:r>
    </w:p>
    <w:p w:rsidR="00000000" w:rsidDel="00000000" w:rsidP="00000000" w:rsidRDefault="00000000" w:rsidRPr="00000000" w14:paraId="0000022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2E">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2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function name (</w:t>
      </w:r>
      <w:r w:rsidDel="00000000" w:rsidR="00000000" w:rsidRPr="00000000">
        <w:rPr>
          <w:rFonts w:ascii="Arimo" w:cs="Arimo" w:eastAsia="Arimo" w:hAnsi="Arimo"/>
          <w:rtl w:val="0"/>
        </w:rPr>
        <w:t xml:space="preserve">parameter(s)</w:t>
      </w: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23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procedure you wish to execute</w:t>
      </w:r>
      <w:r w:rsidDel="00000000" w:rsidR="00000000" w:rsidRPr="00000000">
        <w:rPr>
          <w:rtl w:val="0"/>
        </w:rPr>
      </w:r>
    </w:p>
    <w:p w:rsidR="00000000" w:rsidDel="00000000" w:rsidP="00000000" w:rsidRDefault="00000000" w:rsidRPr="00000000" w14:paraId="0000023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name (</w:t>
      </w:r>
      <w:r w:rsidDel="00000000" w:rsidR="00000000" w:rsidRPr="00000000">
        <w:rPr>
          <w:rFonts w:ascii="Arimo" w:cs="Arimo" w:eastAsia="Arimo" w:hAnsi="Arimo"/>
          <w:rtl w:val="0"/>
        </w:rPr>
        <w:t xml:space="preserve">argument(s)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3">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3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outputSum(bbb, ccc) {</w:t>
      </w:r>
      <w:r w:rsidDel="00000000" w:rsidR="00000000" w:rsidRPr="00000000">
        <w:rPr>
          <w:rtl w:val="0"/>
        </w:rPr>
      </w:r>
    </w:p>
    <w:p w:rsidR="00000000" w:rsidDel="00000000" w:rsidP="00000000" w:rsidRDefault="00000000" w:rsidRPr="00000000" w14:paraId="0000023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console.log(bbb + ccc);</w:t>
      </w:r>
      <w:r w:rsidDel="00000000" w:rsidR="00000000" w:rsidRPr="00000000">
        <w:rPr>
          <w:rtl w:val="0"/>
        </w:rPr>
      </w:r>
    </w:p>
    <w:p w:rsidR="00000000" w:rsidDel="00000000" w:rsidP="00000000" w:rsidRDefault="00000000" w:rsidRPr="00000000" w14:paraId="0000023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7">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rtl w:val="0"/>
        </w:rPr>
        <w:t xml:space="preserve">outputSum</w:t>
      </w:r>
      <w:r w:rsidDel="00000000" w:rsidR="00000000" w:rsidRPr="00000000">
        <w:rPr>
          <w:rFonts w:ascii="Arimo" w:cs="Arimo" w:eastAsia="Arimo" w:hAnsi="Arimo"/>
          <w:i w:val="0"/>
          <w:u w:val="none"/>
          <w:vertAlign w:val="baseline"/>
          <w:rtl w:val="0"/>
        </w:rPr>
        <w:t xml:space="preserve">(10, 11);</w:t>
      </w:r>
    </w:p>
    <w:p w:rsidR="00000000" w:rsidDel="00000000" w:rsidP="00000000" w:rsidRDefault="00000000" w:rsidRPr="00000000" w14:paraId="00000238">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39">
      <w:pPr>
        <w:pageBreakBefore w:val="0"/>
        <w:jc w:val="both"/>
        <w:rPr>
          <w:rFonts w:ascii="Arimo" w:cs="Arimo" w:eastAsia="Arimo" w:hAnsi="Arimo"/>
        </w:rPr>
      </w:pPr>
      <w:sdt>
        <w:sdtPr>
          <w:tag w:val="goog_rdk_131"/>
        </w:sdtPr>
        <w:sdtContent>
          <w:r w:rsidDel="00000000" w:rsidR="00000000" w:rsidRPr="00000000">
            <w:rPr>
              <w:rFonts w:ascii="Arial Unicode MS" w:cs="Arial Unicode MS" w:eastAsia="Arial Unicode MS" w:hAnsi="Arial Unicode MS"/>
              <w:i w:val="0"/>
              <w:u w:val="none"/>
              <w:vertAlign w:val="baseline"/>
              <w:rtl w:val="0"/>
            </w:rPr>
            <w:t xml:space="preserve">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execute the example procedure, a log of </w:t>
      </w:r>
      <w:r w:rsidDel="00000000" w:rsidR="00000000" w:rsidRPr="00000000">
        <w:rPr>
          <w:rFonts w:ascii="Arimo" w:cs="Arimo" w:eastAsia="Arimo" w:hAnsi="Arimo"/>
          <w:i w:val="1"/>
          <w:u w:val="none"/>
          <w:vertAlign w:val="baseline"/>
          <w:rtl w:val="0"/>
        </w:rPr>
        <w:t xml:space="preserve">21</w:t>
      </w:r>
      <w:r w:rsidDel="00000000" w:rsidR="00000000" w:rsidRPr="00000000">
        <w:rPr>
          <w:rFonts w:ascii="Arimo" w:cs="Arimo" w:eastAsia="Arimo" w:hAnsi="Arimo"/>
          <w:i w:val="0"/>
          <w:u w:val="none"/>
          <w:vertAlign w:val="baseline"/>
          <w:rtl w:val="0"/>
        </w:rPr>
        <w:t xml:space="preserve"> will be outputted. The steps involved in this procedure are as follows.</w:t>
      </w:r>
      <w:r w:rsidDel="00000000" w:rsidR="00000000" w:rsidRPr="00000000">
        <w:rPr>
          <w:rtl w:val="0"/>
        </w:rPr>
      </w:r>
    </w:p>
    <w:p w:rsidR="00000000" w:rsidDel="00000000" w:rsidP="00000000" w:rsidRDefault="00000000" w:rsidRPr="00000000" w14:paraId="0000023A">
      <w:pPr>
        <w:pageBreakBefore w:val="0"/>
        <w:numPr>
          <w:ilvl w:val="0"/>
          <w:numId w:val="4"/>
        </w:numPr>
        <w:ind w:left="720" w:hanging="360"/>
        <w:jc w:val="both"/>
        <w:rPr>
          <w:rFonts w:ascii="Arimo" w:cs="Arimo" w:eastAsia="Arimo" w:hAnsi="Arimo"/>
        </w:rPr>
      </w:pPr>
      <w:sdt>
        <w:sdtPr>
          <w:tag w:val="goog_rdk_132"/>
        </w:sdtPr>
        <w:sdtContent>
          <w:commentRangeStart w:id="2"/>
        </w:sdtContent>
      </w:sdt>
      <w:r w:rsidDel="00000000" w:rsidR="00000000" w:rsidRPr="00000000">
        <w:rPr>
          <w:rFonts w:ascii="Arimo" w:cs="Arimo" w:eastAsia="Arimo" w:hAnsi="Arimo"/>
          <w:i w:val="0"/>
          <w:u w:val="none"/>
          <w:vertAlign w:val="baseline"/>
          <w:rtl w:val="0"/>
        </w:rPr>
        <w:t xml:space="preserve">By calling the function </w:t>
      </w:r>
      <w:r w:rsidDel="00000000" w:rsidR="00000000" w:rsidRPr="00000000">
        <w:rPr>
          <w:rFonts w:ascii="Arimo" w:cs="Arimo" w:eastAsia="Arimo" w:hAnsi="Arimo"/>
          <w:i w:val="1"/>
          <w:u w:val="none"/>
          <w:vertAlign w:val="baseline"/>
          <w:rtl w:val="0"/>
        </w:rPr>
        <w:t xml:space="preserve">outputSum</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pass the </w:t>
      </w:r>
      <w:r w:rsidDel="00000000" w:rsidR="00000000" w:rsidRPr="00000000">
        <w:rPr>
          <w:rFonts w:ascii="Arimo" w:cs="Arimo" w:eastAsia="Arimo" w:hAnsi="Arimo"/>
          <w:rtl w:val="0"/>
        </w:rPr>
        <w:t xml:space="preserve">argument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10 </w:t>
      </w:r>
      <w:r w:rsidDel="00000000" w:rsidR="00000000" w:rsidRPr="00000000">
        <w:rPr>
          <w:rFonts w:ascii="Arimo" w:cs="Arimo" w:eastAsia="Arimo" w:hAnsi="Arimo"/>
          <w:i w:val="0"/>
          <w:u w:val="none"/>
          <w:vertAlign w:val="baseline"/>
          <w:rtl w:val="0"/>
        </w:rPr>
        <w:t xml:space="preserve">and the </w:t>
      </w:r>
      <w:r w:rsidDel="00000000" w:rsidR="00000000" w:rsidRPr="00000000">
        <w:rPr>
          <w:rFonts w:ascii="Arimo" w:cs="Arimo" w:eastAsia="Arimo" w:hAnsi="Arimo"/>
          <w:rtl w:val="0"/>
        </w:rPr>
        <w:t xml:space="preserve">argument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11</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B">
      <w:pPr>
        <w:pageBreakBefore w:val="0"/>
        <w:numPr>
          <w:ilvl w:val="0"/>
          <w:numId w:val="4"/>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Processing shifts to the function </w:t>
      </w:r>
      <w:r w:rsidDel="00000000" w:rsidR="00000000" w:rsidRPr="00000000">
        <w:rPr>
          <w:rFonts w:ascii="Arimo" w:cs="Arimo" w:eastAsia="Arimo" w:hAnsi="Arimo"/>
          <w:i w:val="1"/>
          <w:u w:val="none"/>
          <w:vertAlign w:val="baseline"/>
          <w:rtl w:val="0"/>
        </w:rPr>
        <w:t xml:space="preserve">outputSum</w:t>
      </w:r>
      <w:r w:rsidDel="00000000" w:rsidR="00000000" w:rsidRPr="00000000">
        <w:rPr>
          <w:rFonts w:ascii="Arimo" w:cs="Arimo" w:eastAsia="Arimo" w:hAnsi="Arimo"/>
          <w:i w:val="0"/>
          <w:u w:val="none"/>
          <w:vertAlign w:val="baseline"/>
          <w:rtl w:val="0"/>
        </w:rPr>
        <w:t xml:space="preserve">, and the </w:t>
      </w:r>
      <w:r w:rsidDel="00000000" w:rsidR="00000000" w:rsidRPr="00000000">
        <w:rPr>
          <w:rFonts w:ascii="Arimo" w:cs="Arimo" w:eastAsia="Arimo" w:hAnsi="Arimo"/>
          <w:rtl w:val="0"/>
        </w:rPr>
        <w:t xml:space="preserve">arguments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10 </w:t>
      </w:r>
      <w:r w:rsidDel="00000000" w:rsidR="00000000" w:rsidRPr="00000000">
        <w:rPr>
          <w:rFonts w:ascii="Arimo" w:cs="Arimo" w:eastAsia="Arimo" w:hAnsi="Arimo"/>
          <w:i w:val="0"/>
          <w:u w:val="none"/>
          <w:vertAlign w:val="baseline"/>
          <w:rtl w:val="0"/>
        </w:rPr>
        <w:t xml:space="preserve">and </w:t>
      </w:r>
      <w:r w:rsidDel="00000000" w:rsidR="00000000" w:rsidRPr="00000000">
        <w:rPr>
          <w:rFonts w:ascii="Arimo" w:cs="Arimo" w:eastAsia="Arimo" w:hAnsi="Arimo"/>
          <w:i w:val="1"/>
          <w:u w:val="none"/>
          <w:vertAlign w:val="baseline"/>
          <w:rtl w:val="0"/>
        </w:rPr>
        <w:t xml:space="preserve">11</w:t>
      </w:r>
      <w:r w:rsidDel="00000000" w:rsidR="00000000" w:rsidRPr="00000000">
        <w:rPr>
          <w:rFonts w:ascii="Arimo" w:cs="Arimo" w:eastAsia="Arimo" w:hAnsi="Arimo"/>
          <w:i w:val="0"/>
          <w:u w:val="none"/>
          <w:vertAlign w:val="baseline"/>
          <w:rtl w:val="0"/>
        </w:rPr>
        <w:t xml:space="preserve"> are stored in the </w:t>
      </w:r>
      <w:r w:rsidDel="00000000" w:rsidR="00000000" w:rsidRPr="00000000">
        <w:rPr>
          <w:rFonts w:ascii="Arimo" w:cs="Arimo" w:eastAsia="Arimo" w:hAnsi="Arimo"/>
          <w:rtl w:val="0"/>
        </w:rPr>
        <w:t xml:space="preserve">parameter</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and the </w:t>
      </w:r>
      <w:r w:rsidDel="00000000" w:rsidR="00000000" w:rsidRPr="00000000">
        <w:rPr>
          <w:rFonts w:ascii="Arimo" w:cs="Arimo" w:eastAsia="Arimo" w:hAnsi="Arimo"/>
          <w:rtl w:val="0"/>
        </w:rPr>
        <w:t xml:space="preserve">parameter</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ccc</w:t>
      </w:r>
      <w:r w:rsidDel="00000000" w:rsidR="00000000" w:rsidRPr="00000000">
        <w:rPr>
          <w:rFonts w:ascii="Arimo" w:cs="Arimo" w:eastAsia="Arimo" w:hAnsi="Arimo"/>
          <w:i w:val="0"/>
          <w:u w:val="none"/>
          <w:vertAlign w:val="baseline"/>
          <w:rtl w:val="0"/>
        </w:rPr>
        <w:t xml:space="preserve">, respectively.</w:t>
      </w:r>
      <w:r w:rsidDel="00000000" w:rsidR="00000000" w:rsidRPr="00000000">
        <w:rPr>
          <w:rtl w:val="0"/>
        </w:rPr>
      </w:r>
    </w:p>
    <w:p w:rsidR="00000000" w:rsidDel="00000000" w:rsidP="00000000" w:rsidRDefault="00000000" w:rsidRPr="00000000" w14:paraId="0000023C">
      <w:pPr>
        <w:pageBreakBefore w:val="0"/>
        <w:numPr>
          <w:ilvl w:val="0"/>
          <w:numId w:val="4"/>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value of </w:t>
      </w:r>
      <w:r w:rsidDel="00000000" w:rsidR="00000000" w:rsidRPr="00000000">
        <w:rPr>
          <w:rFonts w:ascii="Arimo" w:cs="Arimo" w:eastAsia="Arimo" w:hAnsi="Arimo"/>
          <w:i w:val="1"/>
          <w:u w:val="none"/>
          <w:vertAlign w:val="baseline"/>
          <w:rtl w:val="0"/>
        </w:rPr>
        <w:t xml:space="preserve">ccc</w:t>
      </w:r>
      <w:r w:rsidDel="00000000" w:rsidR="00000000" w:rsidRPr="00000000">
        <w:rPr>
          <w:rFonts w:ascii="Arimo" w:cs="Arimo" w:eastAsia="Arimo" w:hAnsi="Arimo"/>
          <w:i w:val="0"/>
          <w:u w:val="none"/>
          <w:vertAlign w:val="baseline"/>
          <w:rtl w:val="0"/>
        </w:rPr>
        <w:t xml:space="preserve"> added to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in the </w:t>
      </w:r>
      <w:r w:rsidDel="00000000" w:rsidR="00000000" w:rsidRPr="00000000">
        <w:rPr>
          <w:rFonts w:ascii="Arimo" w:cs="Arimo" w:eastAsia="Arimo" w:hAnsi="Arimo"/>
          <w:i w:val="1"/>
          <w:u w:val="none"/>
          <w:vertAlign w:val="baseline"/>
          <w:rtl w:val="0"/>
        </w:rPr>
        <w:t xml:space="preserve">console.log</w:t>
      </w:r>
      <w:r w:rsidDel="00000000" w:rsidR="00000000" w:rsidRPr="00000000">
        <w:rPr>
          <w:rFonts w:ascii="Arimo" w:cs="Arimo" w:eastAsia="Arimo" w:hAnsi="Arimo"/>
          <w:i w:val="0"/>
          <w:u w:val="none"/>
          <w:vertAlign w:val="baseline"/>
          <w:rtl w:val="0"/>
        </w:rPr>
        <w:t xml:space="preserve">, meaning </w:t>
      </w:r>
      <w:r w:rsidDel="00000000" w:rsidR="00000000" w:rsidRPr="00000000">
        <w:rPr>
          <w:rFonts w:ascii="Arimo" w:cs="Arimo" w:eastAsia="Arimo" w:hAnsi="Arimo"/>
          <w:i w:val="1"/>
          <w:u w:val="none"/>
          <w:vertAlign w:val="baseline"/>
          <w:rtl w:val="0"/>
        </w:rPr>
        <w:t xml:space="preserve">21</w:t>
      </w:r>
      <w:r w:rsidDel="00000000" w:rsidR="00000000" w:rsidRPr="00000000">
        <w:rPr>
          <w:rFonts w:ascii="Arimo" w:cs="Arimo" w:eastAsia="Arimo" w:hAnsi="Arimo"/>
          <w:i w:val="0"/>
          <w:u w:val="none"/>
          <w:vertAlign w:val="baseline"/>
          <w:rtl w:val="0"/>
        </w:rPr>
        <w:t xml:space="preserve">, will be outputted in the log.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3D">
      <w:pPr>
        <w:pStyle w:val="Heading3"/>
        <w:pageBreakBefore w:val="0"/>
        <w:jc w:val="both"/>
        <w:rPr>
          <w:rFonts w:ascii="Arimo" w:cs="Arimo" w:eastAsia="Arimo" w:hAnsi="Arimo"/>
          <w:b w:val="1"/>
        </w:rPr>
      </w:pPr>
      <w:bookmarkStart w:colFirst="0" w:colLast="0" w:name="_heading=h.4f1mdlm" w:id="42"/>
      <w:bookmarkEnd w:id="42"/>
      <w:r w:rsidDel="00000000" w:rsidR="00000000" w:rsidRPr="00000000">
        <w:rPr>
          <w:rFonts w:ascii="Arimo" w:cs="Arimo" w:eastAsia="Arimo" w:hAnsi="Arimo"/>
          <w:b w:val="1"/>
          <w:i w:val="0"/>
          <w:u w:val="none"/>
          <w:vertAlign w:val="baseline"/>
          <w:rtl w:val="0"/>
        </w:rPr>
        <w:t xml:space="preserve">Return Value</w:t>
      </w:r>
      <w:r w:rsidDel="00000000" w:rsidR="00000000" w:rsidRPr="00000000">
        <w:rPr>
          <w:rtl w:val="0"/>
        </w:rPr>
      </w:r>
    </w:p>
    <w:p w:rsidR="00000000" w:rsidDel="00000000" w:rsidP="00000000" w:rsidRDefault="00000000" w:rsidRPr="00000000" w14:paraId="0000023E">
      <w:pPr>
        <w:pageBreakBefore w:val="0"/>
        <w:jc w:val="both"/>
        <w:rPr>
          <w:rFonts w:ascii="Arimo" w:cs="Arimo" w:eastAsia="Arimo" w:hAnsi="Arimo"/>
        </w:rPr>
      </w:pPr>
      <w:sdt>
        <w:sdtPr>
          <w:tag w:val="goog_rdk_133"/>
        </w:sdtPr>
        <w:sdtContent>
          <w:r w:rsidDel="00000000" w:rsidR="00000000" w:rsidRPr="00000000">
            <w:rPr>
              <w:rFonts w:ascii="Arial Unicode MS" w:cs="Arial Unicode MS" w:eastAsia="Arial Unicode MS" w:hAnsi="Arial Unicode MS"/>
              <w:i w:val="0"/>
              <w:u w:val="none"/>
              <w:vertAlign w:val="baseline"/>
              <w:rtl w:val="0"/>
            </w:rPr>
            <w:t xml:space="preserve">　The return value is the result given when executing a function. Once again, recall that mathematical function.</w:t>
          </w:r>
        </w:sdtContent>
      </w:sdt>
      <w:r w:rsidDel="00000000" w:rsidR="00000000" w:rsidRPr="00000000">
        <w:rPr>
          <w:rtl w:val="0"/>
        </w:rPr>
      </w:r>
    </w:p>
    <w:p w:rsidR="00000000" w:rsidDel="00000000" w:rsidP="00000000" w:rsidRDefault="00000000" w:rsidRPr="00000000" w14:paraId="0000023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40">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y = f(x)</w:t>
      </w:r>
      <w:r w:rsidDel="00000000" w:rsidR="00000000" w:rsidRPr="00000000">
        <w:rPr>
          <w:rtl w:val="0"/>
        </w:rPr>
      </w:r>
    </w:p>
    <w:p w:rsidR="00000000" w:rsidDel="00000000" w:rsidP="00000000" w:rsidRDefault="00000000" w:rsidRPr="00000000" w14:paraId="00000241">
      <w:pPr>
        <w:pageBreakBefore w:val="0"/>
        <w:jc w:val="both"/>
        <w:rPr>
          <w:rFonts w:ascii="Arimo" w:cs="Arimo" w:eastAsia="Arimo" w:hAnsi="Arimo"/>
        </w:rPr>
      </w:pPr>
      <w:sdt>
        <w:sdtPr>
          <w:tag w:val="goog_rdk_13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242">
      <w:pPr>
        <w:pageBreakBefore w:val="0"/>
        <w:jc w:val="both"/>
        <w:rPr>
          <w:rFonts w:ascii="Arimo" w:cs="Arimo" w:eastAsia="Arimo" w:hAnsi="Arimo"/>
        </w:rPr>
      </w:pPr>
      <w:sdt>
        <w:sdtPr>
          <w:tag w:val="goog_rdk_135"/>
        </w:sdtPr>
        <w:sdtContent>
          <w:r w:rsidDel="00000000" w:rsidR="00000000" w:rsidRPr="00000000">
            <w:rPr>
              <w:rFonts w:ascii="Arial Unicode MS" w:cs="Arial Unicode MS" w:eastAsia="Arial Unicode MS" w:hAnsi="Arial Unicode MS"/>
              <w:i w:val="0"/>
              <w:u w:val="none"/>
              <w:vertAlign w:val="baseline"/>
              <w:rtl w:val="0"/>
            </w:rPr>
            <w:t xml:space="preserve">　The above value </w:t>
          </w:r>
        </w:sdtContent>
      </w:sdt>
      <w:r w:rsidDel="00000000" w:rsidR="00000000" w:rsidRPr="00000000">
        <w:rPr>
          <w:rFonts w:ascii="Arimo" w:cs="Arimo" w:eastAsia="Arimo" w:hAnsi="Arimo"/>
          <w:i w:val="1"/>
          <w:u w:val="none"/>
          <w:vertAlign w:val="baseline"/>
          <w:rtl w:val="0"/>
        </w:rPr>
        <w:t xml:space="preserve">y</w:t>
      </w:r>
      <w:r w:rsidDel="00000000" w:rsidR="00000000" w:rsidRPr="00000000">
        <w:rPr>
          <w:rFonts w:ascii="Arimo" w:cs="Arimo" w:eastAsia="Arimo" w:hAnsi="Arimo"/>
          <w:i w:val="0"/>
          <w:u w:val="none"/>
          <w:vertAlign w:val="baseline"/>
          <w:rtl w:val="0"/>
        </w:rPr>
        <w:t xml:space="preserve"> is the return value. </w:t>
      </w:r>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look at </w:t>
      </w:r>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example.</w:t>
      </w:r>
      <w:r w:rsidDel="00000000" w:rsidR="00000000" w:rsidRPr="00000000">
        <w:rPr>
          <w:rtl w:val="0"/>
        </w:rPr>
      </w:r>
    </w:p>
    <w:p w:rsidR="00000000" w:rsidDel="00000000" w:rsidP="00000000" w:rsidRDefault="00000000" w:rsidRPr="00000000" w14:paraId="00000243">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4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function name() {</w:t>
      </w:r>
      <w:r w:rsidDel="00000000" w:rsidR="00000000" w:rsidRPr="00000000">
        <w:rPr>
          <w:rtl w:val="0"/>
        </w:rPr>
      </w:r>
    </w:p>
    <w:p w:rsidR="00000000" w:rsidDel="00000000" w:rsidP="00000000" w:rsidRDefault="00000000" w:rsidRPr="00000000" w14:paraId="0000024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return value you wish to return</w:t>
      </w:r>
      <w:r w:rsidDel="00000000" w:rsidR="00000000" w:rsidRPr="00000000">
        <w:rPr>
          <w:rtl w:val="0"/>
        </w:rPr>
      </w:r>
    </w:p>
    <w:p w:rsidR="00000000" w:rsidDel="00000000" w:rsidP="00000000" w:rsidRDefault="00000000" w:rsidRPr="00000000" w14:paraId="0000024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4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function name();</w:t>
      </w:r>
      <w:r w:rsidDel="00000000" w:rsidR="00000000" w:rsidRPr="00000000">
        <w:rPr>
          <w:rtl w:val="0"/>
        </w:rPr>
      </w:r>
    </w:p>
    <w:p w:rsidR="00000000" w:rsidDel="00000000" w:rsidP="00000000" w:rsidRDefault="00000000" w:rsidRPr="00000000" w14:paraId="00000248">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4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getHundred() {</w:t>
      </w:r>
      <w:r w:rsidDel="00000000" w:rsidR="00000000" w:rsidRPr="00000000">
        <w:rPr>
          <w:rtl w:val="0"/>
        </w:rPr>
      </w:r>
    </w:p>
    <w:p w:rsidR="00000000" w:rsidDel="00000000" w:rsidP="00000000" w:rsidRDefault="00000000" w:rsidRPr="00000000" w14:paraId="0000024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return 100;</w:t>
      </w:r>
      <w:r w:rsidDel="00000000" w:rsidR="00000000" w:rsidRPr="00000000">
        <w:rPr>
          <w:rtl w:val="0"/>
        </w:rPr>
      </w:r>
    </w:p>
    <w:p w:rsidR="00000000" w:rsidDel="00000000" w:rsidP="00000000" w:rsidRDefault="00000000" w:rsidRPr="00000000" w14:paraId="0000024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4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bbb = getHundred();</w:t>
      </w:r>
      <w:r w:rsidDel="00000000" w:rsidR="00000000" w:rsidRPr="00000000">
        <w:rPr>
          <w:rtl w:val="0"/>
        </w:rPr>
      </w:r>
    </w:p>
    <w:p w:rsidR="00000000" w:rsidDel="00000000" w:rsidP="00000000" w:rsidRDefault="00000000" w:rsidRPr="00000000" w14:paraId="0000024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console.log(bbb)</w:t>
      </w:r>
      <w:r w:rsidDel="00000000" w:rsidR="00000000" w:rsidRPr="00000000">
        <w:rPr>
          <w:rtl w:val="0"/>
        </w:rPr>
      </w:r>
    </w:p>
    <w:p w:rsidR="00000000" w:rsidDel="00000000" w:rsidP="00000000" w:rsidRDefault="00000000" w:rsidRPr="00000000" w14:paraId="0000024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4F">
      <w:pPr>
        <w:pageBreakBefore w:val="0"/>
        <w:jc w:val="both"/>
        <w:rPr>
          <w:rFonts w:ascii="Arimo" w:cs="Arimo" w:eastAsia="Arimo" w:hAnsi="Arimo"/>
        </w:rPr>
      </w:pPr>
      <w:sdt>
        <w:sdtPr>
          <w:tag w:val="goog_rdk_136"/>
        </w:sdtPr>
        <w:sdtContent>
          <w:r w:rsidDel="00000000" w:rsidR="00000000" w:rsidRPr="00000000">
            <w:rPr>
              <w:rFonts w:ascii="Arial Unicode MS" w:cs="Arial Unicode MS" w:eastAsia="Arial Unicode MS" w:hAnsi="Arial Unicode MS"/>
              <w:i w:val="0"/>
              <w:u w:val="none"/>
              <w:vertAlign w:val="baseline"/>
              <w:rtl w:val="0"/>
            </w:rPr>
            <w:t xml:space="preserve">　When executing the example function </w:t>
          </w:r>
        </w:sdtContent>
      </w:sdt>
      <w:r w:rsidDel="00000000" w:rsidR="00000000" w:rsidRPr="00000000">
        <w:rPr>
          <w:rFonts w:ascii="Arimo" w:cs="Arimo" w:eastAsia="Arimo" w:hAnsi="Arimo"/>
          <w:i w:val="1"/>
          <w:u w:val="none"/>
          <w:vertAlign w:val="baseline"/>
          <w:rtl w:val="0"/>
        </w:rPr>
        <w:t xml:space="preserve">getHundred</w:t>
      </w:r>
      <w:r w:rsidDel="00000000" w:rsidR="00000000" w:rsidRPr="00000000">
        <w:rPr>
          <w:rFonts w:ascii="Arimo" w:cs="Arimo" w:eastAsia="Arimo" w:hAnsi="Arimo"/>
          <w:i w:val="0"/>
          <w:u w:val="none"/>
          <w:vertAlign w:val="baseline"/>
          <w:rtl w:val="0"/>
        </w:rPr>
        <w:t xml:space="preserve">, the fixed value </w:t>
      </w:r>
      <w:r w:rsidDel="00000000" w:rsidR="00000000" w:rsidRPr="00000000">
        <w:rPr>
          <w:rFonts w:ascii="Arimo" w:cs="Arimo" w:eastAsia="Arimo" w:hAnsi="Arimo"/>
          <w:i w:val="1"/>
          <w:u w:val="none"/>
          <w:vertAlign w:val="baseline"/>
          <w:rtl w:val="0"/>
        </w:rPr>
        <w:t xml:space="preserve">100</w:t>
      </w:r>
      <w:r w:rsidDel="00000000" w:rsidR="00000000" w:rsidRPr="00000000">
        <w:rPr>
          <w:rFonts w:ascii="Arimo" w:cs="Arimo" w:eastAsia="Arimo" w:hAnsi="Arimo"/>
          <w:i w:val="0"/>
          <w:u w:val="none"/>
          <w:vertAlign w:val="baseline"/>
          <w:rtl w:val="0"/>
        </w:rPr>
        <w:t xml:space="preserve"> will be returned as the return value, meaning </w:t>
      </w:r>
      <w:r w:rsidDel="00000000" w:rsidR="00000000" w:rsidRPr="00000000">
        <w:rPr>
          <w:rFonts w:ascii="Arimo" w:cs="Arimo" w:eastAsia="Arimo" w:hAnsi="Arimo"/>
          <w:i w:val="1"/>
          <w:u w:val="none"/>
          <w:vertAlign w:val="baseline"/>
          <w:rtl w:val="0"/>
        </w:rPr>
        <w:t xml:space="preserve">100</w:t>
      </w:r>
      <w:r w:rsidDel="00000000" w:rsidR="00000000" w:rsidRPr="00000000">
        <w:rPr>
          <w:rFonts w:ascii="Arimo" w:cs="Arimo" w:eastAsia="Arimo" w:hAnsi="Arimo"/>
          <w:i w:val="0"/>
          <w:u w:val="none"/>
          <w:vertAlign w:val="baseline"/>
          <w:rtl w:val="0"/>
        </w:rPr>
        <w:t xml:space="preserve"> will be stored in the variable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50">
      <w:pPr>
        <w:pStyle w:val="Heading3"/>
        <w:pageBreakBefore w:val="0"/>
        <w:jc w:val="both"/>
        <w:rPr>
          <w:rFonts w:ascii="Arimo" w:cs="Arimo" w:eastAsia="Arimo" w:hAnsi="Arimo"/>
          <w:b w:val="1"/>
        </w:rPr>
      </w:pPr>
      <w:bookmarkStart w:colFirst="0" w:colLast="0" w:name="_heading=h.2u6wntf" w:id="43"/>
      <w:bookmarkEnd w:id="43"/>
      <w:r w:rsidDel="00000000" w:rsidR="00000000" w:rsidRPr="00000000">
        <w:rPr>
          <w:rFonts w:ascii="Arimo" w:cs="Arimo" w:eastAsia="Arimo" w:hAnsi="Arimo"/>
          <w:b w:val="1"/>
          <w:i w:val="0"/>
          <w:u w:val="none"/>
          <w:vertAlign w:val="baseline"/>
          <w:rtl w:val="0"/>
        </w:rPr>
        <w:t xml:space="preserve">Storing Functions in Variables</w:t>
      </w:r>
      <w:r w:rsidDel="00000000" w:rsidR="00000000" w:rsidRPr="00000000">
        <w:rPr>
          <w:rtl w:val="0"/>
        </w:rPr>
      </w:r>
    </w:p>
    <w:p w:rsidR="00000000" w:rsidDel="00000000" w:rsidP="00000000" w:rsidRDefault="00000000" w:rsidRPr="00000000" w14:paraId="00000251">
      <w:pPr>
        <w:pageBreakBefore w:val="0"/>
        <w:jc w:val="both"/>
        <w:rPr>
          <w:rFonts w:ascii="Arimo" w:cs="Arimo" w:eastAsia="Arimo" w:hAnsi="Arimo"/>
          <w:i w:val="0"/>
          <w:u w:val="none"/>
          <w:vertAlign w:val="baseline"/>
        </w:rPr>
      </w:pPr>
      <w:sdt>
        <w:sdtPr>
          <w:tag w:val="goog_rdk_137"/>
        </w:sdtPr>
        <w:sdtContent>
          <w:r w:rsidDel="00000000" w:rsidR="00000000" w:rsidRPr="00000000">
            <w:rPr>
              <w:rFonts w:ascii="Arial Unicode MS" w:cs="Arial Unicode MS" w:eastAsia="Arial Unicode MS" w:hAnsi="Arial Unicode MS"/>
              <w:i w:val="0"/>
              <w:u w:val="none"/>
              <w:vertAlign w:val="baseline"/>
              <w:rtl w:val="0"/>
            </w:rPr>
            <w:t xml:space="preserve">　When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explained about types of variables, perhaps you remember that one type was called a function. In JavaScript, you can enter defined functions within a variable.</w:t>
      </w:r>
    </w:p>
    <w:p w:rsidR="00000000" w:rsidDel="00000000" w:rsidP="00000000" w:rsidRDefault="00000000" w:rsidRPr="00000000" w14:paraId="0000025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53">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5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function name = function() {</w:t>
      </w:r>
      <w:r w:rsidDel="00000000" w:rsidR="00000000" w:rsidRPr="00000000">
        <w:rPr>
          <w:rtl w:val="0"/>
        </w:rPr>
      </w:r>
    </w:p>
    <w:p w:rsidR="00000000" w:rsidDel="00000000" w:rsidP="00000000" w:rsidRDefault="00000000" w:rsidRPr="00000000" w14:paraId="0000025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procedure you wish to execute</w:t>
      </w:r>
      <w:r w:rsidDel="00000000" w:rsidR="00000000" w:rsidRPr="00000000">
        <w:rPr>
          <w:rtl w:val="0"/>
        </w:rPr>
      </w:r>
    </w:p>
    <w:p w:rsidR="00000000" w:rsidDel="00000000" w:rsidP="00000000" w:rsidRDefault="00000000" w:rsidRPr="00000000" w14:paraId="0000025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57">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function name();</w:t>
      </w:r>
    </w:p>
    <w:p w:rsidR="00000000" w:rsidDel="00000000" w:rsidP="00000000" w:rsidRDefault="00000000" w:rsidRPr="00000000" w14:paraId="00000258">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59">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5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function() {</w:t>
      </w:r>
      <w:r w:rsidDel="00000000" w:rsidR="00000000" w:rsidRPr="00000000">
        <w:rPr>
          <w:rtl w:val="0"/>
        </w:rPr>
      </w:r>
    </w:p>
    <w:p w:rsidR="00000000" w:rsidDel="00000000" w:rsidP="00000000" w:rsidRDefault="00000000" w:rsidRPr="00000000" w14:paraId="0000025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console.log(1);</w:t>
      </w:r>
      <w:r w:rsidDel="00000000" w:rsidR="00000000" w:rsidRPr="00000000">
        <w:rPr>
          <w:rtl w:val="0"/>
        </w:rPr>
      </w:r>
    </w:p>
    <w:p w:rsidR="00000000" w:rsidDel="00000000" w:rsidP="00000000" w:rsidRDefault="00000000" w:rsidRPr="00000000" w14:paraId="0000025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5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w:t>
      </w:r>
      <w:r w:rsidDel="00000000" w:rsidR="00000000" w:rsidRPr="00000000">
        <w:rPr>
          <w:rtl w:val="0"/>
        </w:rPr>
      </w:r>
    </w:p>
    <w:p w:rsidR="00000000" w:rsidDel="00000000" w:rsidP="00000000" w:rsidRDefault="00000000" w:rsidRPr="00000000" w14:paraId="0000025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5F">
      <w:pPr>
        <w:pageBreakBefore w:val="0"/>
        <w:jc w:val="both"/>
        <w:rPr>
          <w:rFonts w:ascii="Arimo" w:cs="Arimo" w:eastAsia="Arimo" w:hAnsi="Arimo"/>
        </w:rPr>
      </w:pPr>
      <w:sdt>
        <w:sdtPr>
          <w:tag w:val="goog_rdk_138"/>
        </w:sdtPr>
        <w:sdtContent>
          <w:r w:rsidDel="00000000" w:rsidR="00000000" w:rsidRPr="00000000">
            <w:rPr>
              <w:rFonts w:ascii="Arial Unicode MS" w:cs="Arial Unicode MS" w:eastAsia="Arial Unicode MS" w:hAnsi="Arial Unicode MS"/>
              <w:i w:val="0"/>
              <w:u w:val="none"/>
              <w:vertAlign w:val="baseline"/>
              <w:rtl w:val="0"/>
            </w:rPr>
            <w:t xml:space="preserve">　When specifying an argument, use the following structure.</w:t>
          </w:r>
        </w:sdtContent>
      </w:sdt>
      <w:r w:rsidDel="00000000" w:rsidR="00000000" w:rsidRPr="00000000">
        <w:rPr>
          <w:rtl w:val="0"/>
        </w:rPr>
      </w:r>
    </w:p>
    <w:p w:rsidR="00000000" w:rsidDel="00000000" w:rsidP="00000000" w:rsidRDefault="00000000" w:rsidRPr="00000000" w14:paraId="0000026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function(bbb) {</w:t>
      </w:r>
      <w:r w:rsidDel="00000000" w:rsidR="00000000" w:rsidRPr="00000000">
        <w:rPr>
          <w:rtl w:val="0"/>
        </w:rPr>
      </w:r>
    </w:p>
    <w:p w:rsidR="00000000" w:rsidDel="00000000" w:rsidP="00000000" w:rsidRDefault="00000000" w:rsidRPr="00000000" w14:paraId="0000026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console.log(bbb);</w:t>
      </w:r>
      <w:r w:rsidDel="00000000" w:rsidR="00000000" w:rsidRPr="00000000">
        <w:rPr>
          <w:rtl w:val="0"/>
        </w:rPr>
      </w:r>
    </w:p>
    <w:p w:rsidR="00000000" w:rsidDel="00000000" w:rsidP="00000000" w:rsidRDefault="00000000" w:rsidRPr="00000000" w14:paraId="0000026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6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aaa(1);</w:t>
      </w:r>
      <w:r w:rsidDel="00000000" w:rsidR="00000000" w:rsidRPr="00000000">
        <w:rPr>
          <w:rtl w:val="0"/>
        </w:rPr>
      </w:r>
    </w:p>
    <w:p w:rsidR="00000000" w:rsidDel="00000000" w:rsidP="00000000" w:rsidRDefault="00000000" w:rsidRPr="00000000" w14:paraId="00000264">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65">
      <w:pPr>
        <w:pageBreakBefore w:val="0"/>
        <w:jc w:val="both"/>
        <w:rPr>
          <w:rFonts w:ascii="Arimo" w:cs="Arimo" w:eastAsia="Arimo" w:hAnsi="Arimo"/>
          <w:i w:val="0"/>
          <w:u w:val="none"/>
          <w:vertAlign w:val="baseline"/>
        </w:rPr>
      </w:pPr>
      <w:sdt>
        <w:sdtPr>
          <w:tag w:val="goog_rdk_139"/>
        </w:sdtPr>
        <w:sdtContent>
          <w:r w:rsidDel="00000000" w:rsidR="00000000" w:rsidRPr="00000000">
            <w:rPr>
              <w:rFonts w:ascii="Arial Unicode MS" w:cs="Arial Unicode MS" w:eastAsia="Arial Unicode MS" w:hAnsi="Arial Unicode MS"/>
              <w:i w:val="0"/>
              <w:u w:val="none"/>
              <w:vertAlign w:val="baseline"/>
              <w:rtl w:val="0"/>
            </w:rPr>
            <w:t xml:space="preserve">　As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able to define a function within a variable,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also able to define it within an object's property. This is an especially important point. A function that is defined as an object's property is specially referred to as being a "method." However, in this section,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consistently use the term "function" throughout.</w:t>
      </w:r>
    </w:p>
    <w:p w:rsidR="00000000" w:rsidDel="00000000" w:rsidP="00000000" w:rsidRDefault="00000000" w:rsidRPr="00000000" w14:paraId="0000026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6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w:t>
      </w:r>
      <w:r w:rsidDel="00000000" w:rsidR="00000000" w:rsidRPr="00000000">
        <w:rPr>
          <w:rtl w:val="0"/>
        </w:rPr>
      </w:r>
    </w:p>
    <w:p w:rsidR="00000000" w:rsidDel="00000000" w:rsidP="00000000" w:rsidRDefault="00000000" w:rsidRPr="00000000" w14:paraId="0000026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aaa.bbb = function() {</w:t>
      </w:r>
      <w:r w:rsidDel="00000000" w:rsidR="00000000" w:rsidRPr="00000000">
        <w:rPr>
          <w:rtl w:val="0"/>
        </w:rPr>
      </w:r>
    </w:p>
    <w:p w:rsidR="00000000" w:rsidDel="00000000" w:rsidP="00000000" w:rsidRDefault="00000000" w:rsidRPr="00000000" w14:paraId="0000026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console.log(1);</w:t>
      </w:r>
      <w:r w:rsidDel="00000000" w:rsidR="00000000" w:rsidRPr="00000000">
        <w:rPr>
          <w:rtl w:val="0"/>
        </w:rPr>
      </w:r>
    </w:p>
    <w:p w:rsidR="00000000" w:rsidDel="00000000" w:rsidP="00000000" w:rsidRDefault="00000000" w:rsidRPr="00000000" w14:paraId="0000026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6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aaa.bbb();</w:t>
      </w:r>
      <w:r w:rsidDel="00000000" w:rsidR="00000000" w:rsidRPr="00000000">
        <w:rPr>
          <w:rtl w:val="0"/>
        </w:rPr>
      </w:r>
    </w:p>
    <w:p w:rsidR="00000000" w:rsidDel="00000000" w:rsidP="00000000" w:rsidRDefault="00000000" w:rsidRPr="00000000" w14:paraId="0000026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6D">
      <w:pPr>
        <w:pageBreakBefore w:val="0"/>
        <w:jc w:val="both"/>
        <w:rPr>
          <w:rFonts w:ascii="Arimo" w:cs="Arimo" w:eastAsia="Arimo" w:hAnsi="Arimo"/>
          <w:i w:val="0"/>
          <w:u w:val="none"/>
          <w:vertAlign w:val="baseline"/>
        </w:rPr>
      </w:pPr>
      <w:sdt>
        <w:sdtPr>
          <w:tag w:val="goog_rdk_140"/>
        </w:sdtPr>
        <w:sdtContent>
          <w:r w:rsidDel="00000000" w:rsidR="00000000" w:rsidRPr="00000000">
            <w:rPr>
              <w:rFonts w:ascii="Arial Unicode MS" w:cs="Arial Unicode MS" w:eastAsia="Arial Unicode MS" w:hAnsi="Arial Unicode MS"/>
              <w:i w:val="0"/>
              <w:u w:val="none"/>
              <w:vertAlign w:val="baseline"/>
              <w:rtl w:val="0"/>
            </w:rPr>
            <w:t xml:space="preserve">　So,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able to store functions within variables, what benefits might that bring? In truth, when using the event command 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given almost no opportunity to enter functions within variables. Nevertheless, if you correctly understand this concept, when calling functions defined in core scripts, you will be able to accurately understand why they are written in such a way.</w:t>
      </w:r>
    </w:p>
    <w:p w:rsidR="00000000" w:rsidDel="00000000" w:rsidP="00000000" w:rsidRDefault="00000000" w:rsidRPr="00000000" w14:paraId="0000026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6F">
      <w:pPr>
        <w:pageBreakBefore w:val="0"/>
        <w:jc w:val="both"/>
        <w:rPr>
          <w:rFonts w:ascii="Arimo" w:cs="Arimo" w:eastAsia="Arimo" w:hAnsi="Arimo"/>
        </w:rPr>
      </w:pPr>
      <w:sdt>
        <w:sdtPr>
          <w:tag w:val="goog_rdk_141"/>
        </w:sdtPr>
        <w:sdtContent>
          <w:r w:rsidDel="00000000" w:rsidR="00000000" w:rsidRPr="00000000">
            <w:rPr>
              <w:rFonts w:ascii="Arial Unicode MS" w:cs="Arial Unicode MS" w:eastAsia="Arial Unicode MS" w:hAnsi="Arial Unicode MS"/>
              <w:i w:val="0"/>
              <w:u w:val="none"/>
              <w:vertAlign w:val="baseline"/>
              <w:rtl w:val="0"/>
            </w:rPr>
            <w:t xml:space="preserve">　Having read this section, be sure to keep this concept </w:t>
          </w:r>
        </w:sdtContent>
      </w:sdt>
      <w:r w:rsidDel="00000000" w:rsidR="00000000" w:rsidRPr="00000000">
        <w:rPr>
          <w:rFonts w:ascii="Arimo" w:cs="Arimo" w:eastAsia="Arimo" w:hAnsi="Arimo"/>
          <w:rtl w:val="0"/>
        </w:rPr>
        <w:t xml:space="preserve">in mind</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70">
      <w:pPr>
        <w:pStyle w:val="Heading3"/>
        <w:pageBreakBefore w:val="0"/>
        <w:jc w:val="both"/>
        <w:rPr>
          <w:rFonts w:ascii="Arimo" w:cs="Arimo" w:eastAsia="Arimo" w:hAnsi="Arimo"/>
          <w:b w:val="1"/>
        </w:rPr>
      </w:pPr>
      <w:bookmarkStart w:colFirst="0" w:colLast="0" w:name="_heading=h.19c6y18" w:id="44"/>
      <w:bookmarkEnd w:id="44"/>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Arrow Functions</w:t>
      </w:r>
      <w:r w:rsidDel="00000000" w:rsidR="00000000" w:rsidRPr="00000000">
        <w:rPr>
          <w:rtl w:val="0"/>
        </w:rPr>
      </w:r>
    </w:p>
    <w:p w:rsidR="00000000" w:rsidDel="00000000" w:rsidP="00000000" w:rsidRDefault="00000000" w:rsidRPr="00000000" w14:paraId="00000271">
      <w:pPr>
        <w:pageBreakBefore w:val="0"/>
        <w:jc w:val="both"/>
        <w:rPr>
          <w:rFonts w:ascii="Arimo" w:cs="Arimo" w:eastAsia="Arimo" w:hAnsi="Arimo"/>
        </w:rPr>
      </w:pPr>
      <w:sdt>
        <w:sdtPr>
          <w:tag w:val="goog_rdk_142"/>
        </w:sdtPr>
        <w:sdtContent>
          <w:r w:rsidDel="00000000" w:rsidR="00000000" w:rsidRPr="00000000">
            <w:rPr>
              <w:rFonts w:ascii="Arial Unicode MS" w:cs="Arial Unicode MS" w:eastAsia="Arial Unicode MS" w:hAnsi="Arial Unicode MS"/>
              <w:i w:val="0"/>
              <w:u w:val="none"/>
              <w:vertAlign w:val="baseline"/>
              <w:rtl w:val="0"/>
            </w:rPr>
            <w:t xml:space="preserve">　When storing functions within variables or specifying them for arguments,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use a simplified notation method known as an arrow function.</w:t>
      </w:r>
      <w:r w:rsidDel="00000000" w:rsidR="00000000" w:rsidRPr="00000000">
        <w:rPr>
          <w:rtl w:val="0"/>
        </w:rPr>
      </w:r>
    </w:p>
    <w:p w:rsidR="00000000" w:rsidDel="00000000" w:rsidP="00000000" w:rsidRDefault="00000000" w:rsidRPr="00000000" w14:paraId="0000027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7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(bbb) =&gt; {</w:t>
      </w:r>
      <w:r w:rsidDel="00000000" w:rsidR="00000000" w:rsidRPr="00000000">
        <w:rPr>
          <w:rtl w:val="0"/>
        </w:rPr>
      </w:r>
    </w:p>
    <w:p w:rsidR="00000000" w:rsidDel="00000000" w:rsidP="00000000" w:rsidRDefault="00000000" w:rsidRPr="00000000" w14:paraId="0000027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console.log(bbb);</w:t>
      </w:r>
      <w:r w:rsidDel="00000000" w:rsidR="00000000" w:rsidRPr="00000000">
        <w:rPr>
          <w:rtl w:val="0"/>
        </w:rPr>
      </w:r>
    </w:p>
    <w:p w:rsidR="00000000" w:rsidDel="00000000" w:rsidP="00000000" w:rsidRDefault="00000000" w:rsidRPr="00000000" w14:paraId="0000027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7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aaa(1);</w:t>
      </w:r>
      <w:r w:rsidDel="00000000" w:rsidR="00000000" w:rsidRPr="00000000">
        <w:rPr>
          <w:rtl w:val="0"/>
        </w:rPr>
      </w:r>
    </w:p>
    <w:p w:rsidR="00000000" w:rsidDel="00000000" w:rsidP="00000000" w:rsidRDefault="00000000" w:rsidRPr="00000000" w14:paraId="00000277">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78">
      <w:pPr>
        <w:pageBreakBefore w:val="0"/>
        <w:jc w:val="both"/>
        <w:rPr>
          <w:rFonts w:ascii="Arimo" w:cs="Arimo" w:eastAsia="Arimo" w:hAnsi="Arimo"/>
          <w:i w:val="0"/>
          <w:u w:val="none"/>
          <w:vertAlign w:val="baseline"/>
        </w:rPr>
      </w:pPr>
      <w:sdt>
        <w:sdtPr>
          <w:tag w:val="goog_rdk_143"/>
        </w:sdtPr>
        <w:sdtContent>
          <w:r w:rsidDel="00000000" w:rsidR="00000000" w:rsidRPr="00000000">
            <w:rPr>
              <w:rFonts w:ascii="Arial Unicode MS" w:cs="Arial Unicode MS" w:eastAsia="Arial Unicode MS" w:hAnsi="Arial Unicode MS"/>
              <w:i w:val="0"/>
              <w:u w:val="none"/>
              <w:vertAlign w:val="baseline"/>
              <w:rtl w:val="0"/>
            </w:rPr>
            <w:t xml:space="preserve">　By using the </w:t>
          </w:r>
        </w:sdtContent>
      </w:sdt>
      <w:r w:rsidDel="00000000" w:rsidR="00000000" w:rsidRPr="00000000">
        <w:rPr>
          <w:rFonts w:ascii="Arimo" w:cs="Arimo" w:eastAsia="Arimo" w:hAnsi="Arimo"/>
          <w:i w:val="1"/>
          <w:u w:val="none"/>
          <w:vertAlign w:val="baseline"/>
          <w:rtl w:val="0"/>
        </w:rPr>
        <w:t xml:space="preserve">=&gt;</w:t>
      </w:r>
      <w:r w:rsidDel="00000000" w:rsidR="00000000" w:rsidRPr="00000000">
        <w:rPr>
          <w:rFonts w:ascii="Arimo" w:cs="Arimo" w:eastAsia="Arimo" w:hAnsi="Arimo"/>
          <w:i w:val="0"/>
          <w:u w:val="none"/>
          <w:vertAlign w:val="baseline"/>
          <w:rtl w:val="0"/>
        </w:rPr>
        <w:t xml:space="preserve"> symbol,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define the function with a smaller number of characters. If there is only one </w:t>
      </w:r>
      <w:r w:rsidDel="00000000" w:rsidR="00000000" w:rsidRPr="00000000">
        <w:rPr>
          <w:rFonts w:ascii="Arimo" w:cs="Arimo" w:eastAsia="Arimo" w:hAnsi="Arimo"/>
          <w:rtl w:val="0"/>
        </w:rPr>
        <w:t xml:space="preserve">parameter</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also omit the parentheses.</w:t>
      </w:r>
    </w:p>
    <w:p w:rsidR="00000000" w:rsidDel="00000000" w:rsidP="00000000" w:rsidRDefault="00000000" w:rsidRPr="00000000" w14:paraId="0000027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7A">
      <w:pPr>
        <w:pageBreakBefore w:val="0"/>
        <w:jc w:val="both"/>
        <w:rPr>
          <w:rFonts w:ascii="Arimo" w:cs="Arimo" w:eastAsia="Arimo" w:hAnsi="Arimo"/>
          <w:i w:val="0"/>
          <w:u w:val="none"/>
          <w:vertAlign w:val="baseline"/>
        </w:rPr>
      </w:pPr>
      <w:sdt>
        <w:sdtPr>
          <w:tag w:val="goog_rdk_144"/>
        </w:sdtPr>
        <w:sdtContent>
          <w:r w:rsidDel="00000000" w:rsidR="00000000" w:rsidRPr="00000000">
            <w:rPr>
              <w:rFonts w:ascii="Arial Unicode MS" w:cs="Arial Unicode MS" w:eastAsia="Arial Unicode MS" w:hAnsi="Arial Unicode MS"/>
              <w:i w:val="0"/>
              <w:u w:val="none"/>
              <w:vertAlign w:val="baseline"/>
              <w:rtl w:val="0"/>
            </w:rPr>
            <w:t xml:space="preserve">　Also,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able to express the contents of a function within one expression,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omit the block (braces) or the use of </w:t>
      </w:r>
      <w:r w:rsidDel="00000000" w:rsidR="00000000" w:rsidRPr="00000000">
        <w:rPr>
          <w:rFonts w:ascii="Arimo" w:cs="Arimo" w:eastAsia="Arimo" w:hAnsi="Arimo"/>
          <w:i w:val="1"/>
          <w:u w:val="none"/>
          <w:vertAlign w:val="baseline"/>
          <w:rtl w:val="0"/>
        </w:rPr>
        <w:t xml:space="preserve">return </w:t>
      </w:r>
      <w:r w:rsidDel="00000000" w:rsidR="00000000" w:rsidRPr="00000000">
        <w:rPr>
          <w:rFonts w:ascii="Arimo" w:cs="Arimo" w:eastAsia="Arimo" w:hAnsi="Arimo"/>
          <w:i w:val="0"/>
          <w:u w:val="none"/>
          <w:vertAlign w:val="baseline"/>
          <w:rtl w:val="0"/>
        </w:rPr>
        <w:t xml:space="preserve">to return a return value.</w:t>
      </w:r>
    </w:p>
    <w:p w:rsidR="00000000" w:rsidDel="00000000" w:rsidP="00000000" w:rsidRDefault="00000000" w:rsidRPr="00000000" w14:paraId="0000027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7C">
      <w:pPr>
        <w:pageBreakBefore w:val="0"/>
        <w:jc w:val="both"/>
        <w:rPr>
          <w:rFonts w:ascii="Arimo" w:cs="Arimo" w:eastAsia="Arimo" w:hAnsi="Arimo"/>
        </w:rPr>
      </w:pPr>
      <w:sdt>
        <w:sdtPr>
          <w:tag w:val="goog_rdk_145"/>
        </w:sdtPr>
        <w:sdtContent>
          <w:r w:rsidDel="00000000" w:rsidR="00000000" w:rsidRPr="00000000">
            <w:rPr>
              <w:rFonts w:ascii="Arial Unicode MS" w:cs="Arial Unicode MS" w:eastAsia="Arial Unicode MS" w:hAnsi="Arial Unicode MS"/>
              <w:i w:val="0"/>
              <w:u w:val="none"/>
              <w:vertAlign w:val="baseline"/>
              <w:rtl w:val="0"/>
            </w:rPr>
            <w:t xml:space="preserve">　Functions defined through arrow functions handle the execution agent </w:t>
          </w:r>
        </w:sdtContent>
      </w:sdt>
      <w:r w:rsidDel="00000000" w:rsidR="00000000" w:rsidRPr="00000000">
        <w:rPr>
          <w:rFonts w:ascii="Arimo" w:cs="Arimo" w:eastAsia="Arimo" w:hAnsi="Arimo"/>
          <w:i w:val="1"/>
          <w:u w:val="none"/>
          <w:vertAlign w:val="baseline"/>
          <w:rtl w:val="0"/>
        </w:rPr>
        <w:t xml:space="preserve">this</w:t>
      </w:r>
      <w:r w:rsidDel="00000000" w:rsidR="00000000" w:rsidRPr="00000000">
        <w:rPr>
          <w:rFonts w:ascii="Arimo" w:cs="Arimo" w:eastAsia="Arimo" w:hAnsi="Arimo"/>
          <w:i w:val="0"/>
          <w:u w:val="none"/>
          <w:vertAlign w:val="baseline"/>
          <w:rtl w:val="0"/>
        </w:rPr>
        <w:t xml:space="preserve"> differently than normal functions. At this </w:t>
      </w:r>
      <w:r w:rsidDel="00000000" w:rsidR="00000000" w:rsidRPr="00000000">
        <w:rPr>
          <w:rFonts w:ascii="Arimo" w:cs="Arimo" w:eastAsia="Arimo" w:hAnsi="Arimo"/>
          <w:rtl w:val="0"/>
        </w:rPr>
        <w:t xml:space="preserve">stage</w:t>
      </w:r>
      <w:r w:rsidDel="00000000" w:rsidR="00000000" w:rsidRPr="00000000">
        <w:rPr>
          <w:rFonts w:ascii="Arimo" w:cs="Arimo" w:eastAsia="Arimo" w:hAnsi="Arimo"/>
          <w:i w:val="0"/>
          <w:u w:val="none"/>
          <w:vertAlign w:val="baseline"/>
          <w:rtl w:val="0"/>
        </w:rPr>
        <w:t xml:space="preserve">, it would be difficult to explain those differences, so </w:t>
      </w:r>
      <w:r w:rsidDel="00000000" w:rsidR="00000000" w:rsidRPr="00000000">
        <w:rPr>
          <w:rFonts w:ascii="Arimo" w:cs="Arimo" w:eastAsia="Arimo" w:hAnsi="Arimo"/>
          <w:rtl w:val="0"/>
        </w:rPr>
        <w:t xml:space="preserve">this tutorial will</w:t>
      </w:r>
      <w:r w:rsidDel="00000000" w:rsidR="00000000" w:rsidRPr="00000000">
        <w:rPr>
          <w:rFonts w:ascii="Arimo" w:cs="Arimo" w:eastAsia="Arimo" w:hAnsi="Arimo"/>
          <w:i w:val="0"/>
          <w:u w:val="none"/>
          <w:vertAlign w:val="baseline"/>
          <w:rtl w:val="0"/>
        </w:rPr>
        <w:t xml:space="preserve"> not include that information.</w:t>
      </w:r>
      <w:r w:rsidDel="00000000" w:rsidR="00000000" w:rsidRPr="00000000">
        <w:rPr>
          <w:rtl w:val="0"/>
        </w:rPr>
      </w:r>
    </w:p>
    <w:p w:rsidR="00000000" w:rsidDel="00000000" w:rsidP="00000000" w:rsidRDefault="00000000" w:rsidRPr="00000000" w14:paraId="0000027D">
      <w:pPr>
        <w:pStyle w:val="Heading2"/>
        <w:pageBreakBefore w:val="0"/>
        <w:jc w:val="both"/>
        <w:rPr>
          <w:rFonts w:ascii="Arimo" w:cs="Arimo" w:eastAsia="Arimo" w:hAnsi="Arimo"/>
          <w:b w:val="1"/>
        </w:rPr>
      </w:pPr>
      <w:bookmarkStart w:colFirst="0" w:colLast="0" w:name="_heading=h.3tbugp1" w:id="45"/>
      <w:bookmarkEnd w:id="45"/>
      <w:r w:rsidDel="00000000" w:rsidR="00000000" w:rsidRPr="00000000">
        <w:rPr>
          <w:rFonts w:ascii="Arimo" w:cs="Arimo" w:eastAsia="Arimo" w:hAnsi="Arimo"/>
          <w:b w:val="1"/>
          <w:rtl w:val="0"/>
        </w:rPr>
        <w:t xml:space="preserve">3</w:t>
      </w:r>
      <w:r w:rsidDel="00000000" w:rsidR="00000000" w:rsidRPr="00000000">
        <w:rPr>
          <w:rFonts w:ascii="Arimo" w:cs="Arimo" w:eastAsia="Arimo" w:hAnsi="Arimo"/>
          <w:b w:val="1"/>
          <w:rtl w:val="0"/>
        </w:rPr>
        <w:t xml:space="preserve">.7 </w:t>
      </w:r>
      <w:r w:rsidDel="00000000" w:rsidR="00000000" w:rsidRPr="00000000">
        <w:rPr>
          <w:rFonts w:ascii="Arimo" w:cs="Arimo" w:eastAsia="Arimo" w:hAnsi="Arimo"/>
          <w:b w:val="1"/>
          <w:i w:val="0"/>
          <w:u w:val="none"/>
          <w:vertAlign w:val="baseline"/>
          <w:rtl w:val="0"/>
        </w:rPr>
        <w:t xml:space="preserve">Using Core Script Functions</w:t>
      </w:r>
      <w:r w:rsidDel="00000000" w:rsidR="00000000" w:rsidRPr="00000000">
        <w:rPr>
          <w:rtl w:val="0"/>
        </w:rPr>
      </w:r>
    </w:p>
    <w:p w:rsidR="00000000" w:rsidDel="00000000" w:rsidP="00000000" w:rsidRDefault="00000000" w:rsidRPr="00000000" w14:paraId="0000027E">
      <w:pPr>
        <w:pageBreakBefore w:val="0"/>
        <w:jc w:val="both"/>
        <w:rPr>
          <w:rFonts w:ascii="Arimo" w:cs="Arimo" w:eastAsia="Arimo" w:hAnsi="Arimo"/>
        </w:rPr>
      </w:pPr>
      <w:sdt>
        <w:sdtPr>
          <w:tag w:val="goog_rdk_146"/>
        </w:sdtPr>
        <w:sdtContent>
          <w:r w:rsidDel="00000000" w:rsidR="00000000" w:rsidRPr="00000000">
            <w:rPr>
              <w:rFonts w:ascii="Arial Unicode MS" w:cs="Arial Unicode MS" w:eastAsia="Arial Unicode MS" w:hAnsi="Arial Unicode MS"/>
              <w:i w:val="0"/>
              <w:u w:val="none"/>
              <w:vertAlign w:val="baseline"/>
              <w:rtl w:val="0"/>
            </w:rPr>
            <w:t xml:space="preserve">　MZ core scripts are a massive collection of functions. These functions are defined in the form of objects' properties.</w:t>
          </w:r>
        </w:sdtContent>
      </w:sdt>
      <w:r w:rsidDel="00000000" w:rsidR="00000000" w:rsidRPr="00000000">
        <w:rPr>
          <w:rtl w:val="0"/>
        </w:rPr>
      </w:r>
    </w:p>
    <w:p w:rsidR="00000000" w:rsidDel="00000000" w:rsidP="00000000" w:rsidRDefault="00000000" w:rsidRPr="00000000" w14:paraId="0000027F">
      <w:pPr>
        <w:pageBreakBefore w:val="0"/>
        <w:jc w:val="both"/>
        <w:rPr>
          <w:rFonts w:ascii="Arimo" w:cs="Arimo" w:eastAsia="Arimo" w:hAnsi="Arimo"/>
        </w:rPr>
      </w:pPr>
      <w:sdt>
        <w:sdtPr>
          <w:tag w:val="goog_rdk_147"/>
        </w:sdtPr>
        <w:sdtContent>
          <w:r w:rsidDel="00000000" w:rsidR="00000000" w:rsidRPr="00000000">
            <w:rPr>
              <w:rFonts w:ascii="Arial Unicode MS" w:cs="Arial Unicode MS" w:eastAsia="Arial Unicode MS" w:hAnsi="Arial Unicode MS"/>
              <w:i w:val="0"/>
              <w:u w:val="none"/>
              <w:vertAlign w:val="baseline"/>
              <w:rtl w:val="0"/>
            </w:rPr>
            <w:t xml:space="preserve">　In this section,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will learn the methods for using core scripts' functions.</w:t>
      </w:r>
      <w:r w:rsidDel="00000000" w:rsidR="00000000" w:rsidRPr="00000000">
        <w:rPr>
          <w:rtl w:val="0"/>
        </w:rPr>
      </w:r>
    </w:p>
    <w:p w:rsidR="00000000" w:rsidDel="00000000" w:rsidP="00000000" w:rsidRDefault="00000000" w:rsidRPr="00000000" w14:paraId="00000280">
      <w:pPr>
        <w:pStyle w:val="Heading3"/>
        <w:pageBreakBefore w:val="0"/>
        <w:jc w:val="both"/>
        <w:rPr>
          <w:rFonts w:ascii="Arimo" w:cs="Arimo" w:eastAsia="Arimo" w:hAnsi="Arimo"/>
          <w:b w:val="1"/>
        </w:rPr>
      </w:pPr>
      <w:bookmarkStart w:colFirst="0" w:colLast="0" w:name="_heading=h.28h4qwu" w:id="46"/>
      <w:bookmarkEnd w:id="46"/>
      <w:r w:rsidDel="00000000" w:rsidR="00000000" w:rsidRPr="00000000">
        <w:rPr>
          <w:rFonts w:ascii="Arimo" w:cs="Arimo" w:eastAsia="Arimo" w:hAnsi="Arimo"/>
          <w:b w:val="1"/>
          <w:i w:val="0"/>
          <w:u w:val="none"/>
          <w:vertAlign w:val="baseline"/>
          <w:rtl w:val="0"/>
        </w:rPr>
        <w:t xml:space="preserve">Acquiring Variables</w:t>
      </w:r>
      <w:r w:rsidDel="00000000" w:rsidR="00000000" w:rsidRPr="00000000">
        <w:rPr>
          <w:rtl w:val="0"/>
        </w:rPr>
      </w:r>
    </w:p>
    <w:p w:rsidR="00000000" w:rsidDel="00000000" w:rsidP="00000000" w:rsidRDefault="00000000" w:rsidRPr="00000000" w14:paraId="00000281">
      <w:pPr>
        <w:pageBreakBefore w:val="0"/>
        <w:jc w:val="both"/>
        <w:rPr>
          <w:rFonts w:ascii="Arimo" w:cs="Arimo" w:eastAsia="Arimo" w:hAnsi="Arimo"/>
        </w:rPr>
      </w:pPr>
      <w:sdt>
        <w:sdtPr>
          <w:tag w:val="goog_rdk_148"/>
        </w:sdtPr>
        <w:sdtContent>
          <w:r w:rsidDel="00000000" w:rsidR="00000000" w:rsidRPr="00000000">
            <w:rPr>
              <w:rFonts w:ascii="Arial Unicode MS" w:cs="Arial Unicode MS" w:eastAsia="Arial Unicode MS" w:hAnsi="Arial Unicode MS"/>
              <w:i w:val="0"/>
              <w:u w:val="none"/>
              <w:vertAlign w:val="baseline"/>
              <w:rtl w:val="0"/>
            </w:rPr>
            <w:t xml:space="preserve">　The script used to acquire the contents of game variables is shown below. Thanks to the developer tool, when you input this text up to </w:t>
          </w:r>
        </w:sdtContent>
      </w:sdt>
      <w:r w:rsidDel="00000000" w:rsidR="00000000" w:rsidRPr="00000000">
        <w:rPr>
          <w:rFonts w:ascii="Arimo" w:cs="Arimo" w:eastAsia="Arimo" w:hAnsi="Arimo"/>
          <w:i w:val="1"/>
          <w:u w:val="none"/>
          <w:vertAlign w:val="baseline"/>
          <w:rtl w:val="0"/>
        </w:rPr>
        <w:t xml:space="preserve">$game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will appear as a suggestion.</w:t>
      </w:r>
      <w:r w:rsidDel="00000000" w:rsidR="00000000" w:rsidRPr="00000000">
        <w:rPr>
          <w:rtl w:val="0"/>
        </w:rPr>
      </w:r>
    </w:p>
    <w:p w:rsidR="00000000" w:rsidDel="00000000" w:rsidP="00000000" w:rsidRDefault="00000000" w:rsidRPr="00000000" w14:paraId="0000028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$gameVariables.value(1);</w:t>
      </w:r>
      <w:r w:rsidDel="00000000" w:rsidR="00000000" w:rsidRPr="00000000">
        <w:rPr>
          <w:rtl w:val="0"/>
        </w:rPr>
      </w:r>
    </w:p>
    <w:p w:rsidR="00000000" w:rsidDel="00000000" w:rsidP="00000000" w:rsidRDefault="00000000" w:rsidRPr="00000000" w14:paraId="0000028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5">
      <w:pPr>
        <w:pageBreakBefore w:val="0"/>
        <w:jc w:val="both"/>
        <w:rPr>
          <w:rFonts w:ascii="Arimo" w:cs="Arimo" w:eastAsia="Arimo" w:hAnsi="Arimo"/>
          <w:i w:val="0"/>
          <w:u w:val="none"/>
          <w:vertAlign w:val="baseline"/>
        </w:rPr>
      </w:pPr>
      <w:sdt>
        <w:sdtPr>
          <w:tag w:val="goog_rdk_149"/>
        </w:sdtPr>
        <w:sdtContent>
          <w:r w:rsidDel="00000000" w:rsidR="00000000" w:rsidRPr="00000000">
            <w:rPr>
              <w:rFonts w:ascii="Arial Unicode MS" w:cs="Arial Unicode MS" w:eastAsia="Arial Unicode MS" w:hAnsi="Arial Unicode MS"/>
              <w:i w:val="0"/>
              <w:u w:val="none"/>
              <w:vertAlign w:val="baseline"/>
              <w:rtl w:val="0"/>
            </w:rPr>
            <w:t xml:space="preserve">　First, </w:t>
          </w:r>
        </w:sdtContent>
      </w:sdt>
      <w:r w:rsidDel="00000000" w:rsidR="00000000" w:rsidRPr="00000000">
        <w:rPr>
          <w:rFonts w:ascii="Arimo" w:cs="Arimo" w:eastAsia="Arimo" w:hAnsi="Arimo"/>
          <w:rtl w:val="0"/>
        </w:rPr>
        <w:t xml:space="preserve">take a</w:t>
      </w:r>
      <w:r w:rsidDel="00000000" w:rsidR="00000000" w:rsidRPr="00000000">
        <w:rPr>
          <w:rFonts w:ascii="Arimo" w:cs="Arimo" w:eastAsia="Arimo" w:hAnsi="Arimo"/>
          <w:i w:val="0"/>
          <w:u w:val="none"/>
          <w:vertAlign w:val="baseline"/>
          <w:rtl w:val="0"/>
        </w:rPr>
        <w:t xml:space="preserve"> look at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As an object that handles game variables, it has been defined as a core script. Next, </w:t>
      </w:r>
      <w:r w:rsidDel="00000000" w:rsidR="00000000" w:rsidRPr="00000000">
        <w:rPr>
          <w:rFonts w:ascii="Arimo" w:cs="Arimo" w:eastAsia="Arimo" w:hAnsi="Arimo"/>
          <w:rtl w:val="0"/>
        </w:rPr>
        <w:t xml:space="preserve">there is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value</w:t>
      </w:r>
      <w:r w:rsidDel="00000000" w:rsidR="00000000" w:rsidRPr="00000000">
        <w:rPr>
          <w:rFonts w:ascii="Arimo" w:cs="Arimo" w:eastAsia="Arimo" w:hAnsi="Arimo"/>
          <w:i w:val="0"/>
          <w:u w:val="none"/>
          <w:vertAlign w:val="baseline"/>
          <w:rtl w:val="0"/>
        </w:rPr>
        <w:t xml:space="preserve">. This is a function that is a property owned by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It has also been defined within the core scripts.</w:t>
      </w:r>
    </w:p>
    <w:p w:rsidR="00000000" w:rsidDel="00000000" w:rsidP="00000000" w:rsidRDefault="00000000" w:rsidRPr="00000000" w14:paraId="0000028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7">
      <w:pPr>
        <w:pageBreakBefore w:val="0"/>
        <w:jc w:val="both"/>
        <w:rPr>
          <w:rFonts w:ascii="Arimo" w:cs="Arimo" w:eastAsia="Arimo" w:hAnsi="Arimo"/>
          <w:i w:val="0"/>
          <w:u w:val="none"/>
          <w:vertAlign w:val="baseline"/>
        </w:rPr>
      </w:pPr>
      <w:sdt>
        <w:sdtPr>
          <w:tag w:val="goog_rdk_150"/>
        </w:sdtPr>
        <w:sdtContent>
          <w:r w:rsidDel="00000000" w:rsidR="00000000" w:rsidRPr="00000000">
            <w:rPr>
              <w:rFonts w:ascii="Arial Unicode MS" w:cs="Arial Unicode MS" w:eastAsia="Arial Unicode MS" w:hAnsi="Arial Unicode MS"/>
              <w:i w:val="0"/>
              <w:u w:val="none"/>
              <w:vertAlign w:val="baseline"/>
              <w:rtl w:val="0"/>
            </w:rPr>
            <w:t xml:space="preserve">　The argument </w:t>
          </w:r>
        </w:sdtContent>
      </w:sdt>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is the variable number. In other words, when running the above script, this will return the value of variable number </w:t>
      </w:r>
      <w:r w:rsidDel="00000000" w:rsidR="00000000" w:rsidRPr="00000000">
        <w:rPr>
          <w:rFonts w:ascii="Arimo" w:cs="Arimo" w:eastAsia="Arimo" w:hAnsi="Arimo"/>
          <w:i w:val="1"/>
          <w:u w:val="none"/>
          <w:vertAlign w:val="baseline"/>
          <w:rtl w:val="0"/>
        </w:rPr>
        <w:t xml:space="preserve">1 </w:t>
      </w:r>
      <w:r w:rsidDel="00000000" w:rsidR="00000000" w:rsidRPr="00000000">
        <w:rPr>
          <w:rFonts w:ascii="Arimo" w:cs="Arimo" w:eastAsia="Arimo" w:hAnsi="Arimo"/>
          <w:i w:val="0"/>
          <w:u w:val="none"/>
          <w:vertAlign w:val="baseline"/>
          <w:rtl w:val="0"/>
        </w:rPr>
        <w:t xml:space="preserve">as the return value.</w:t>
      </w:r>
    </w:p>
    <w:p w:rsidR="00000000" w:rsidDel="00000000" w:rsidP="00000000" w:rsidRDefault="00000000" w:rsidRPr="00000000" w14:paraId="0000028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9">
      <w:pPr>
        <w:pageBreakBefore w:val="0"/>
        <w:jc w:val="both"/>
        <w:rPr>
          <w:rFonts w:ascii="Arimo" w:cs="Arimo" w:eastAsia="Arimo" w:hAnsi="Arimo"/>
        </w:rPr>
      </w:pPr>
      <w:sdt>
        <w:sdtPr>
          <w:tag w:val="goog_rdk_151"/>
        </w:sdtPr>
        <w:sdtContent>
          <w:r w:rsidDel="00000000" w:rsidR="00000000" w:rsidRPr="00000000">
            <w:rPr>
              <w:rFonts w:ascii="Arial Unicode MS" w:cs="Arial Unicode MS" w:eastAsia="Arial Unicode MS" w:hAnsi="Arial Unicode MS"/>
              <w:i w:val="0"/>
              <w:u w:val="none"/>
              <w:vertAlign w:val="baseline"/>
              <w:rtl w:val="0"/>
            </w:rPr>
            <w:t xml:space="preserve">　If there is any part of this explanation that you are unable to understand, be sure to read the section about functions one more time.</w:t>
          </w:r>
        </w:sdtContent>
      </w:sdt>
      <w:r w:rsidDel="00000000" w:rsidR="00000000" w:rsidRPr="00000000">
        <w:rPr>
          <w:rtl w:val="0"/>
        </w:rPr>
      </w:r>
    </w:p>
    <w:p w:rsidR="00000000" w:rsidDel="00000000" w:rsidP="00000000" w:rsidRDefault="00000000" w:rsidRPr="00000000" w14:paraId="0000028A">
      <w:pPr>
        <w:pStyle w:val="Heading3"/>
        <w:pageBreakBefore w:val="0"/>
        <w:jc w:val="both"/>
        <w:rPr>
          <w:rFonts w:ascii="Arimo" w:cs="Arimo" w:eastAsia="Arimo" w:hAnsi="Arimo"/>
          <w:b w:val="1"/>
        </w:rPr>
      </w:pPr>
      <w:bookmarkStart w:colFirst="0" w:colLast="0" w:name="_heading=h.nmf14n" w:id="47"/>
      <w:bookmarkEnd w:id="4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Global Variables</w:t>
      </w:r>
      <w:r w:rsidDel="00000000" w:rsidR="00000000" w:rsidRPr="00000000">
        <w:rPr>
          <w:rtl w:val="0"/>
        </w:rPr>
      </w:r>
    </w:p>
    <w:p w:rsidR="00000000" w:rsidDel="00000000" w:rsidP="00000000" w:rsidRDefault="00000000" w:rsidRPr="00000000" w14:paraId="0000028B">
      <w:pPr>
        <w:pageBreakBefore w:val="0"/>
        <w:jc w:val="both"/>
        <w:rPr>
          <w:rFonts w:ascii="Arimo" w:cs="Arimo" w:eastAsia="Arimo" w:hAnsi="Arimo"/>
          <w:i w:val="0"/>
          <w:u w:val="none"/>
          <w:vertAlign w:val="baseline"/>
        </w:rPr>
      </w:pPr>
      <w:sdt>
        <w:sdtPr>
          <w:tag w:val="goog_rdk_152"/>
        </w:sdtPr>
        <w:sdtContent>
          <w:r w:rsidDel="00000000" w:rsidR="00000000" w:rsidRPr="00000000">
            <w:rPr>
              <w:rFonts w:ascii="Arial Unicode MS" w:cs="Arial Unicode MS" w:eastAsia="Arial Unicode MS" w:hAnsi="Arial Unicode MS"/>
              <w:i w:val="0"/>
              <w:u w:val="none"/>
              <w:vertAlign w:val="baseline"/>
              <w:rtl w:val="0"/>
            </w:rPr>
            <w:t xml:space="preserve">　Variables that can be referred to anywhere within a program are known as global variables. A number of these have been defined within the core scripts. Including </w:t>
          </w:r>
        </w:sdtContent>
      </w:sdt>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rtl w:val="0"/>
        </w:rPr>
        <w:t xml:space="preserve">;</w:t>
      </w:r>
      <w:r w:rsidDel="00000000" w:rsidR="00000000" w:rsidRPr="00000000">
        <w:rPr>
          <w:rFonts w:ascii="Arimo" w:cs="Arimo" w:eastAsia="Arimo" w:hAnsi="Arimo"/>
          <w:i w:val="0"/>
          <w:u w:val="none"/>
          <w:vertAlign w:val="baseline"/>
          <w:rtl w:val="0"/>
        </w:rPr>
        <w:t xml:space="preserve"> almost all of the variables that begin with the symbol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are global variables.</w:t>
      </w:r>
    </w:p>
    <w:p w:rsidR="00000000" w:rsidDel="00000000" w:rsidP="00000000" w:rsidRDefault="00000000" w:rsidRPr="00000000" w14:paraId="0000028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D">
      <w:pPr>
        <w:pageBreakBefore w:val="0"/>
        <w:jc w:val="both"/>
        <w:rPr>
          <w:rFonts w:ascii="Arimo" w:cs="Arimo" w:eastAsia="Arimo" w:hAnsi="Arimo"/>
          <w:i w:val="0"/>
          <w:u w:val="none"/>
          <w:vertAlign w:val="baseline"/>
        </w:rPr>
      </w:pPr>
      <w:sdt>
        <w:sdtPr>
          <w:tag w:val="goog_rdk_153"/>
        </w:sdtPr>
        <w:sdtContent>
          <w:r w:rsidDel="00000000" w:rsidR="00000000" w:rsidRPr="00000000">
            <w:rPr>
              <w:rFonts w:ascii="Arial Unicode MS" w:cs="Arial Unicode MS" w:eastAsia="Arial Unicode MS" w:hAnsi="Arial Unicode MS"/>
              <w:i w:val="0"/>
              <w:u w:val="none"/>
              <w:vertAlign w:val="baseline"/>
              <w:rtl w:val="0"/>
            </w:rPr>
            <w:t xml:space="preserve">　Within JavaScript, variables declared on the top level (area not within some kind of function block) are treated as global variables. (Variables that are used without being declared are also considered global variables. However, if you try to use global variables by utilizing this method, this may cause an error in an unrelated area. It is therefore an exceptionally risky method.)</w:t>
          </w:r>
        </w:sdtContent>
      </w:sdt>
    </w:p>
    <w:p w:rsidR="00000000" w:rsidDel="00000000" w:rsidP="00000000" w:rsidRDefault="00000000" w:rsidRPr="00000000" w14:paraId="0000028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F">
      <w:pPr>
        <w:pageBreakBefore w:val="0"/>
        <w:jc w:val="both"/>
        <w:rPr>
          <w:rFonts w:ascii="Arimo" w:cs="Arimo" w:eastAsia="Arimo" w:hAnsi="Arimo"/>
        </w:rPr>
      </w:pPr>
      <w:sdt>
        <w:sdtPr>
          <w:tag w:val="goog_rdk_154"/>
        </w:sdtPr>
        <w:sdtContent>
          <w:r w:rsidDel="00000000" w:rsidR="00000000" w:rsidRPr="00000000">
            <w:rPr>
              <w:rFonts w:ascii="Arial Unicode MS" w:cs="Arial Unicode MS" w:eastAsia="Arial Unicode MS" w:hAnsi="Arial Unicode MS"/>
              <w:i w:val="0"/>
              <w:u w:val="none"/>
              <w:vertAlign w:val="baseline"/>
              <w:rtl w:val="0"/>
            </w:rPr>
            <w:t xml:space="preserve">　Placing a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at the beginning of the variable is a means of clarifying that it is a global variable.</w:t>
      </w:r>
      <w:r w:rsidDel="00000000" w:rsidR="00000000" w:rsidRPr="00000000">
        <w:rPr>
          <w:rtl w:val="0"/>
        </w:rPr>
      </w:r>
    </w:p>
    <w:p w:rsidR="00000000" w:rsidDel="00000000" w:rsidP="00000000" w:rsidRDefault="00000000" w:rsidRPr="00000000" w14:paraId="00000290">
      <w:pPr>
        <w:pStyle w:val="Heading3"/>
        <w:pageBreakBefore w:val="0"/>
        <w:jc w:val="both"/>
        <w:rPr>
          <w:rFonts w:ascii="Arimo" w:cs="Arimo" w:eastAsia="Arimo" w:hAnsi="Arimo"/>
          <w:b w:val="1"/>
        </w:rPr>
      </w:pPr>
      <w:bookmarkStart w:colFirst="0" w:colLast="0" w:name="_heading=h.37m2jsg" w:id="48"/>
      <w:bookmarkEnd w:id="48"/>
      <w:r w:rsidDel="00000000" w:rsidR="00000000" w:rsidRPr="00000000">
        <w:rPr>
          <w:rFonts w:ascii="Arimo" w:cs="Arimo" w:eastAsia="Arimo" w:hAnsi="Arimo"/>
          <w:b w:val="1"/>
          <w:i w:val="0"/>
          <w:u w:val="none"/>
          <w:vertAlign w:val="baseline"/>
          <w:rtl w:val="0"/>
        </w:rPr>
        <w:t xml:space="preserve">Setting Variables</w:t>
      </w:r>
      <w:r w:rsidDel="00000000" w:rsidR="00000000" w:rsidRPr="00000000">
        <w:rPr>
          <w:rtl w:val="0"/>
        </w:rPr>
      </w:r>
    </w:p>
    <w:p w:rsidR="00000000" w:rsidDel="00000000" w:rsidP="00000000" w:rsidRDefault="00000000" w:rsidRPr="00000000" w14:paraId="00000291">
      <w:pPr>
        <w:pageBreakBefore w:val="0"/>
        <w:jc w:val="both"/>
        <w:rPr>
          <w:rFonts w:ascii="Arimo" w:cs="Arimo" w:eastAsia="Arimo" w:hAnsi="Arimo"/>
        </w:rPr>
      </w:pPr>
      <w:sdt>
        <w:sdtPr>
          <w:tag w:val="goog_rdk_155"/>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the tutorial</w:t>
      </w:r>
      <w:r w:rsidDel="00000000" w:rsidR="00000000" w:rsidRPr="00000000">
        <w:rPr>
          <w:rFonts w:ascii="Arimo" w:cs="Arimo" w:eastAsia="Arimo" w:hAnsi="Arimo"/>
          <w:i w:val="0"/>
          <w:u w:val="none"/>
          <w:vertAlign w:val="baseline"/>
          <w:rtl w:val="0"/>
        </w:rPr>
        <w:t xml:space="preserve"> will explain scripts for setting the values within game variables.</w:t>
      </w:r>
      <w:r w:rsidDel="00000000" w:rsidR="00000000" w:rsidRPr="00000000">
        <w:rPr>
          <w:rtl w:val="0"/>
        </w:rPr>
      </w:r>
    </w:p>
    <w:p w:rsidR="00000000" w:rsidDel="00000000" w:rsidP="00000000" w:rsidRDefault="00000000" w:rsidRPr="00000000" w14:paraId="0000029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$gameVariables.setValue(1, 3);</w:t>
      </w:r>
      <w:r w:rsidDel="00000000" w:rsidR="00000000" w:rsidRPr="00000000">
        <w:rPr>
          <w:rtl w:val="0"/>
        </w:rPr>
      </w:r>
    </w:p>
    <w:p w:rsidR="00000000" w:rsidDel="00000000" w:rsidP="00000000" w:rsidRDefault="00000000" w:rsidRPr="00000000" w14:paraId="0000029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5">
      <w:pPr>
        <w:pageBreakBefore w:val="0"/>
        <w:jc w:val="both"/>
        <w:rPr>
          <w:rFonts w:ascii="Arimo" w:cs="Arimo" w:eastAsia="Arimo" w:hAnsi="Arimo"/>
          <w:i w:val="0"/>
          <w:u w:val="none"/>
          <w:vertAlign w:val="baseline"/>
        </w:rPr>
      </w:pPr>
      <w:sdt>
        <w:sdtPr>
          <w:tag w:val="goog_rdk_156"/>
        </w:sdtPr>
        <w:sdtContent>
          <w:r w:rsidDel="00000000" w:rsidR="00000000" w:rsidRPr="00000000">
            <w:rPr>
              <w:rFonts w:ascii="Arial Unicode MS" w:cs="Arial Unicode MS" w:eastAsia="Arial Unicode MS" w:hAnsi="Arial Unicode MS"/>
              <w:i w:val="0"/>
              <w:u w:val="none"/>
              <w:vertAlign w:val="baseline"/>
              <w:rtl w:val="0"/>
            </w:rPr>
            <w:t xml:space="preserve">　Same as </w:t>
          </w:r>
        </w:sdtContent>
      </w:sdt>
      <w:r w:rsidDel="00000000" w:rsidR="00000000" w:rsidRPr="00000000">
        <w:rPr>
          <w:rFonts w:ascii="Arimo" w:cs="Arimo" w:eastAsia="Arimo" w:hAnsi="Arimo"/>
          <w:i w:val="1"/>
          <w:u w:val="none"/>
          <w:vertAlign w:val="baseline"/>
          <w:rtl w:val="0"/>
        </w:rPr>
        <w:t xml:space="preserve">value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setValue</w:t>
      </w:r>
      <w:r w:rsidDel="00000000" w:rsidR="00000000" w:rsidRPr="00000000">
        <w:rPr>
          <w:rFonts w:ascii="Arimo" w:cs="Arimo" w:eastAsia="Arimo" w:hAnsi="Arimo"/>
          <w:i w:val="0"/>
          <w:u w:val="none"/>
          <w:vertAlign w:val="baseline"/>
          <w:rtl w:val="0"/>
        </w:rPr>
        <w:t xml:space="preserve"> is also a function possessed by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This has two </w:t>
      </w:r>
      <w:r w:rsidDel="00000000" w:rsidR="00000000" w:rsidRPr="00000000">
        <w:rPr>
          <w:rFonts w:ascii="Arimo" w:cs="Arimo" w:eastAsia="Arimo" w:hAnsi="Arimo"/>
          <w:rtl w:val="0"/>
        </w:rPr>
        <w:t xml:space="preserve">parameters</w:t>
      </w:r>
      <w:r w:rsidDel="00000000" w:rsidR="00000000" w:rsidRPr="00000000">
        <w:rPr>
          <w:rFonts w:ascii="Arimo" w:cs="Arimo" w:eastAsia="Arimo" w:hAnsi="Arimo"/>
          <w:i w:val="0"/>
          <w:u w:val="none"/>
          <w:vertAlign w:val="baseline"/>
          <w:rtl w:val="0"/>
        </w:rPr>
        <w:t xml:space="preserve">. The first </w:t>
      </w:r>
      <w:r w:rsidDel="00000000" w:rsidR="00000000" w:rsidRPr="00000000">
        <w:rPr>
          <w:rFonts w:ascii="Arimo" w:cs="Arimo" w:eastAsia="Arimo" w:hAnsi="Arimo"/>
          <w:rtl w:val="0"/>
        </w:rPr>
        <w:t xml:space="preserve">parameter</w:t>
      </w:r>
      <w:r w:rsidDel="00000000" w:rsidR="00000000" w:rsidRPr="00000000">
        <w:rPr>
          <w:rFonts w:ascii="Arimo" w:cs="Arimo" w:eastAsia="Arimo" w:hAnsi="Arimo"/>
          <w:i w:val="0"/>
          <w:u w:val="none"/>
          <w:vertAlign w:val="baseline"/>
          <w:rtl w:val="0"/>
        </w:rPr>
        <w:t xml:space="preserve"> contains a variable number and the second holds a set value.</w:t>
      </w:r>
    </w:p>
    <w:p w:rsidR="00000000" w:rsidDel="00000000" w:rsidP="00000000" w:rsidRDefault="00000000" w:rsidRPr="00000000" w14:paraId="0000029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7">
      <w:pPr>
        <w:pageBreakBefore w:val="0"/>
        <w:jc w:val="both"/>
        <w:rPr>
          <w:rFonts w:ascii="Arimo" w:cs="Arimo" w:eastAsia="Arimo" w:hAnsi="Arimo"/>
        </w:rPr>
      </w:pPr>
      <w:sdt>
        <w:sdtPr>
          <w:tag w:val="goog_rdk_157"/>
        </w:sdtPr>
        <w:sdtContent>
          <w:r w:rsidDel="00000000" w:rsidR="00000000" w:rsidRPr="00000000">
            <w:rPr>
              <w:rFonts w:ascii="Arial Unicode MS" w:cs="Arial Unicode MS" w:eastAsia="Arial Unicode MS" w:hAnsi="Arial Unicode MS"/>
              <w:i w:val="0"/>
              <w:u w:val="none"/>
              <w:vertAlign w:val="baseline"/>
              <w:rtl w:val="0"/>
            </w:rPr>
            <w:t xml:space="preserve">　After you execute a script for setting a value, if you run a script for reacquiring the value, you should be able to confirm that the set value has been reflected.</w:t>
          </w:r>
        </w:sdtContent>
      </w:sdt>
      <w:r w:rsidDel="00000000" w:rsidR="00000000" w:rsidRPr="00000000">
        <w:rPr>
          <w:rtl w:val="0"/>
        </w:rPr>
      </w:r>
    </w:p>
    <w:p w:rsidR="00000000" w:rsidDel="00000000" w:rsidP="00000000" w:rsidRDefault="00000000" w:rsidRPr="00000000" w14:paraId="0000029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9">
      <w:pPr>
        <w:pStyle w:val="Heading3"/>
        <w:pageBreakBefore w:val="0"/>
        <w:jc w:val="both"/>
        <w:rPr>
          <w:rFonts w:ascii="Arimo" w:cs="Arimo" w:eastAsia="Arimo" w:hAnsi="Arimo"/>
          <w:b w:val="1"/>
        </w:rPr>
      </w:pPr>
      <w:bookmarkStart w:colFirst="0" w:colLast="0" w:name="_heading=h.1mrcu09" w:id="49"/>
      <w:bookmarkEnd w:id="49"/>
      <w:r w:rsidDel="00000000" w:rsidR="00000000" w:rsidRPr="00000000">
        <w:rPr>
          <w:rFonts w:ascii="Arimo" w:cs="Arimo" w:eastAsia="Arimo" w:hAnsi="Arimo"/>
          <w:b w:val="1"/>
          <w:i w:val="0"/>
          <w:u w:val="none"/>
          <w:vertAlign w:val="baseline"/>
          <w:rtl w:val="0"/>
        </w:rPr>
        <w:t xml:space="preserve">Database Acquisition</w:t>
      </w:r>
      <w:r w:rsidDel="00000000" w:rsidR="00000000" w:rsidRPr="00000000">
        <w:rPr>
          <w:rtl w:val="0"/>
        </w:rPr>
      </w:r>
    </w:p>
    <w:p w:rsidR="00000000" w:rsidDel="00000000" w:rsidP="00000000" w:rsidRDefault="00000000" w:rsidRPr="00000000" w14:paraId="0000029A">
      <w:pPr>
        <w:pageBreakBefore w:val="0"/>
        <w:jc w:val="both"/>
        <w:rPr>
          <w:rFonts w:ascii="Arimo" w:cs="Arimo" w:eastAsia="Arimo" w:hAnsi="Arimo"/>
          <w:i w:val="0"/>
          <w:u w:val="none"/>
          <w:vertAlign w:val="baseline"/>
        </w:rPr>
      </w:pPr>
      <w:sdt>
        <w:sdtPr>
          <w:tag w:val="goog_rdk_158"/>
        </w:sdtPr>
        <w:sdtContent>
          <w:r w:rsidDel="00000000" w:rsidR="00000000" w:rsidRPr="00000000">
            <w:rPr>
              <w:rFonts w:ascii="Arial Unicode MS" w:cs="Arial Unicode MS" w:eastAsia="Arial Unicode MS" w:hAnsi="Arial Unicode MS"/>
              <w:i w:val="0"/>
              <w:u w:val="none"/>
              <w:vertAlign w:val="baseline"/>
              <w:rtl w:val="0"/>
            </w:rPr>
            <w:t xml:space="preserve">　MZ possesses enormous databases. All of the values entered here are stored in the global variable </w:t>
          </w:r>
        </w:sdtContent>
      </w:sdt>
      <w:r w:rsidDel="00000000" w:rsidR="00000000" w:rsidRPr="00000000">
        <w:rPr>
          <w:rFonts w:ascii="Arimo" w:cs="Arimo" w:eastAsia="Arimo" w:hAnsi="Arimo"/>
          <w:i w:val="1"/>
          <w:u w:val="none"/>
          <w:vertAlign w:val="baseline"/>
          <w:rtl w:val="0"/>
        </w:rPr>
        <w:t xml:space="preserve">$dataXXX</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9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C">
      <w:pPr>
        <w:pageBreakBefore w:val="0"/>
        <w:jc w:val="both"/>
        <w:rPr>
          <w:rFonts w:ascii="Arimo" w:cs="Arimo" w:eastAsia="Arimo" w:hAnsi="Arimo"/>
        </w:rPr>
      </w:pPr>
      <w:sdt>
        <w:sdtPr>
          <w:tag w:val="goog_rdk_159"/>
        </w:sdtPr>
        <w:sdtContent>
          <w:r w:rsidDel="00000000" w:rsidR="00000000" w:rsidRPr="00000000">
            <w:rPr>
              <w:rFonts w:ascii="Arial Unicode MS" w:cs="Arial Unicode MS" w:eastAsia="Arial Unicode MS" w:hAnsi="Arial Unicode MS"/>
              <w:i w:val="0"/>
              <w:u w:val="none"/>
              <w:vertAlign w:val="baseline"/>
              <w:rtl w:val="0"/>
            </w:rPr>
            <w:t xml:space="preserve">　As one example, try to run the following script.</w:t>
          </w:r>
        </w:sdtContent>
      </w:sdt>
      <w:r w:rsidDel="00000000" w:rsidR="00000000" w:rsidRPr="00000000">
        <w:rPr>
          <w:rtl w:val="0"/>
        </w:rPr>
      </w:r>
    </w:p>
    <w:p w:rsidR="00000000" w:rsidDel="00000000" w:rsidP="00000000" w:rsidRDefault="00000000" w:rsidRPr="00000000" w14:paraId="0000029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$dataActors[1].name;</w:t>
      </w:r>
      <w:r w:rsidDel="00000000" w:rsidR="00000000" w:rsidRPr="00000000">
        <w:rPr>
          <w:rtl w:val="0"/>
        </w:rPr>
      </w:r>
    </w:p>
    <w:p w:rsidR="00000000" w:rsidDel="00000000" w:rsidP="00000000" w:rsidRDefault="00000000" w:rsidRPr="00000000" w14:paraId="0000029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A0">
      <w:pPr>
        <w:pageBreakBefore w:val="0"/>
        <w:jc w:val="both"/>
        <w:rPr>
          <w:rFonts w:ascii="Arimo" w:cs="Arimo" w:eastAsia="Arimo" w:hAnsi="Arimo"/>
          <w:i w:val="0"/>
          <w:u w:val="none"/>
          <w:vertAlign w:val="baseline"/>
        </w:rPr>
      </w:pPr>
      <w:sdt>
        <w:sdtPr>
          <w:tag w:val="goog_rdk_160"/>
        </w:sdtPr>
        <w:sdtContent>
          <w:r w:rsidDel="00000000" w:rsidR="00000000" w:rsidRPr="00000000">
            <w:rPr>
              <w:rFonts w:ascii="Arial Unicode MS" w:cs="Arial Unicode MS" w:eastAsia="Arial Unicode MS" w:hAnsi="Arial Unicode MS"/>
              <w:i w:val="0"/>
              <w:u w:val="none"/>
              <w:vertAlign w:val="baseline"/>
              <w:rtl w:val="0"/>
            </w:rPr>
            <w:t xml:space="preserve">　When you run the script, it should return the name of the first actor recorded in the database </w:t>
          </w:r>
        </w:sdtContent>
      </w:sdt>
      <w:r w:rsidDel="00000000" w:rsidR="00000000" w:rsidRPr="00000000">
        <w:rPr>
          <w:rFonts w:ascii="Arimo" w:cs="Arimo" w:eastAsia="Arimo" w:hAnsi="Arimo"/>
          <w:i w:val="1"/>
          <w:u w:val="none"/>
          <w:vertAlign w:val="baseline"/>
          <w:rtl w:val="0"/>
        </w:rPr>
        <w:t xml:space="preserve">Actors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$dataActors</w:t>
      </w:r>
      <w:r w:rsidDel="00000000" w:rsidR="00000000" w:rsidRPr="00000000">
        <w:rPr>
          <w:rFonts w:ascii="Arimo" w:cs="Arimo" w:eastAsia="Arimo" w:hAnsi="Arimo"/>
          <w:i w:val="0"/>
          <w:u w:val="none"/>
          <w:vertAlign w:val="baseline"/>
          <w:rtl w:val="0"/>
        </w:rPr>
        <w:t xml:space="preserve"> is an array variable defined by a core script. It is an object with indexes that store a database ID and elements that store the value recorded for actors in the database. The element at index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u w:val="none"/>
          <w:vertAlign w:val="baseline"/>
          <w:rtl w:val="0"/>
        </w:rPr>
        <w:t xml:space="preserve"> is </w:t>
      </w:r>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so be careful in that regard.</w:t>
      </w:r>
    </w:p>
    <w:p w:rsidR="00000000" w:rsidDel="00000000" w:rsidP="00000000" w:rsidRDefault="00000000" w:rsidRPr="00000000" w14:paraId="000002A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A2">
      <w:pPr>
        <w:pageBreakBefore w:val="0"/>
        <w:jc w:val="both"/>
        <w:rPr>
          <w:rFonts w:ascii="Arimo" w:cs="Arimo" w:eastAsia="Arimo" w:hAnsi="Arimo"/>
        </w:rPr>
      </w:pPr>
      <w:sdt>
        <w:sdtPr>
          <w:tag w:val="goog_rdk_16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name</w:t>
      </w:r>
      <w:r w:rsidDel="00000000" w:rsidR="00000000" w:rsidRPr="00000000">
        <w:rPr>
          <w:rFonts w:ascii="Arimo" w:cs="Arimo" w:eastAsia="Arimo" w:hAnsi="Arimo"/>
          <w:i w:val="0"/>
          <w:u w:val="none"/>
          <w:vertAlign w:val="baseline"/>
          <w:rtl w:val="0"/>
        </w:rPr>
        <w:t xml:space="preserve"> is one of the properties owned by the object corresponding to each respective </w:t>
      </w:r>
      <w:r w:rsidDel="00000000" w:rsidR="00000000" w:rsidRPr="00000000">
        <w:rPr>
          <w:rFonts w:ascii="Arimo" w:cs="Arimo" w:eastAsia="Arimo" w:hAnsi="Arimo"/>
          <w:i w:val="1"/>
          <w:u w:val="none"/>
          <w:vertAlign w:val="baseline"/>
          <w:rtl w:val="0"/>
        </w:rPr>
        <w:t xml:space="preserve">$dataActors</w:t>
      </w:r>
      <w:r w:rsidDel="00000000" w:rsidR="00000000" w:rsidRPr="00000000">
        <w:rPr>
          <w:rFonts w:ascii="Arimo" w:cs="Arimo" w:eastAsia="Arimo" w:hAnsi="Arimo"/>
          <w:i w:val="0"/>
          <w:u w:val="none"/>
          <w:vertAlign w:val="baseline"/>
          <w:rtl w:val="0"/>
        </w:rPr>
        <w:t xml:space="preserve"> element. It stores the value entered for a name.</w:t>
      </w:r>
      <w:r w:rsidDel="00000000" w:rsidR="00000000" w:rsidRPr="00000000">
        <w:rPr>
          <w:rtl w:val="0"/>
        </w:rPr>
      </w:r>
    </w:p>
    <w:p w:rsidR="00000000" w:rsidDel="00000000" w:rsidP="00000000" w:rsidRDefault="00000000" w:rsidRPr="00000000" w14:paraId="000002A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A4">
      <w:pPr>
        <w:pageBreakBefore w:val="0"/>
        <w:jc w:val="both"/>
        <w:rPr>
          <w:rFonts w:ascii="Arimo" w:cs="Arimo" w:eastAsia="Arimo" w:hAnsi="Arimo"/>
        </w:rPr>
      </w:pPr>
      <w:sdt>
        <w:sdtPr>
          <w:tag w:val="goog_rdk_162"/>
        </w:sdtPr>
        <w:sdtContent>
          <w:r w:rsidDel="00000000" w:rsidR="00000000" w:rsidRPr="00000000">
            <w:rPr>
              <w:rFonts w:ascii="Arial Unicode MS" w:cs="Arial Unicode MS" w:eastAsia="Arial Unicode MS" w:hAnsi="Arial Unicode MS"/>
              <w:i w:val="0"/>
              <w:u w:val="none"/>
              <w:vertAlign w:val="baseline"/>
              <w:rtl w:val="0"/>
            </w:rPr>
            <w:t xml:space="preserve">　Other databases are also defined based on the same essential ideas. A list of those databases appears below</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2A5">
      <w:pPr>
        <w:pageBreakBefore w:val="0"/>
        <w:jc w:val="both"/>
        <w:rPr>
          <w:rFonts w:ascii="Arimo" w:cs="Arimo" w:eastAsia="Arimo" w:hAnsi="Arimo"/>
        </w:rPr>
      </w:pPr>
      <w:r w:rsidDel="00000000" w:rsidR="00000000" w:rsidRPr="00000000">
        <w:rPr>
          <w:rtl w:val="0"/>
        </w:rPr>
      </w:r>
    </w:p>
    <w:tbl>
      <w:tblPr>
        <w:tblStyle w:val="Table4"/>
        <w:tblW w:w="55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tblGridChange w:id="0">
          <w:tblGrid>
            <w:gridCol w:w="3000"/>
            <w:gridCol w:w="2595"/>
          </w:tblGrid>
        </w:tblGridChange>
      </w:tblGrid>
      <w:tr>
        <w:trPr>
          <w:cantSplit w:val="0"/>
          <w:trHeight w:val="465"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 Name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$dataActors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actors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$dataClasses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classes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$dataSkills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skills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$dataItems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$dataWeapons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weapons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$dataArmors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armor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$dataEnemies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enemy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$dataTroops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enemy groups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$dataStates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$dataAnimations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animations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$dataTilesets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tilesets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$dataCommonEvents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common events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$dataSystem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system, 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$dataMapInfos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 tree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 data</w:t>
            </w:r>
            <w:r w:rsidDel="00000000" w:rsidR="00000000" w:rsidRPr="00000000">
              <w:rPr>
                <w:rtl w:val="0"/>
              </w:rPr>
            </w:r>
          </w:p>
        </w:tc>
      </w:tr>
    </w:tbl>
    <w:p w:rsidR="00000000" w:rsidDel="00000000" w:rsidP="00000000" w:rsidRDefault="00000000" w:rsidRPr="00000000" w14:paraId="000002C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7">
      <w:pPr>
        <w:pageBreakBefore w:val="0"/>
        <w:jc w:val="both"/>
        <w:rPr>
          <w:rFonts w:ascii="Arimo" w:cs="Arimo" w:eastAsia="Arimo" w:hAnsi="Arimo"/>
        </w:rPr>
      </w:pPr>
      <w:sdt>
        <w:sdtPr>
          <w:tag w:val="goog_rdk_163"/>
        </w:sdtPr>
        <w:sdtContent>
          <w:r w:rsidDel="00000000" w:rsidR="00000000" w:rsidRPr="00000000">
            <w:rPr>
              <w:rFonts w:ascii="Arial Unicode MS" w:cs="Arial Unicode MS" w:eastAsia="Arial Unicode MS" w:hAnsi="Arial Unicode MS"/>
              <w:i w:val="0"/>
              <w:u w:val="none"/>
              <w:vertAlign w:val="baseline"/>
              <w:rtl w:val="0"/>
            </w:rPr>
            <w:t xml:space="preserve">　As it would not be possible to cite all of the properties of each database at this time, </w:t>
          </w:r>
        </w:sdtContent>
      </w:sdt>
      <w:r w:rsidDel="00000000" w:rsidR="00000000" w:rsidRPr="00000000">
        <w:rPr>
          <w:rFonts w:ascii="Arimo" w:cs="Arimo" w:eastAsia="Arimo" w:hAnsi="Arimo"/>
          <w:rtl w:val="0"/>
        </w:rPr>
        <w:t xml:space="preserve">you will find</w:t>
      </w:r>
      <w:r w:rsidDel="00000000" w:rsidR="00000000" w:rsidRPr="00000000">
        <w:rPr>
          <w:rFonts w:ascii="Arimo" w:cs="Arimo" w:eastAsia="Arimo" w:hAnsi="Arimo"/>
          <w:i w:val="0"/>
          <w:u w:val="none"/>
          <w:vertAlign w:val="baseline"/>
          <w:rtl w:val="0"/>
        </w:rPr>
        <w:t xml:space="preserve"> a separate reference here. By consulting the reference, you can obtain all of the information included in the databases.</w:t>
      </w:r>
      <w:r w:rsidDel="00000000" w:rsidR="00000000" w:rsidRPr="00000000">
        <w:rPr>
          <w:rtl w:val="0"/>
        </w:rPr>
      </w:r>
    </w:p>
    <w:p w:rsidR="00000000" w:rsidDel="00000000" w:rsidP="00000000" w:rsidRDefault="00000000" w:rsidRPr="00000000" w14:paraId="000002C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9">
      <w:pPr>
        <w:pageBreakBefore w:val="0"/>
        <w:jc w:val="both"/>
        <w:rPr>
          <w:rFonts w:ascii="Arimo" w:cs="Arimo" w:eastAsia="Arimo" w:hAnsi="Arimo"/>
        </w:rPr>
      </w:pPr>
      <w:hyperlink r:id="rId14">
        <w:r w:rsidDel="00000000" w:rsidR="00000000" w:rsidRPr="00000000">
          <w:rPr>
            <w:rFonts w:ascii="Arimo" w:cs="Arimo" w:eastAsia="Arimo" w:hAnsi="Arimo"/>
            <w:color w:val="1155cc"/>
            <w:u w:val="single"/>
            <w:rtl w:val="0"/>
          </w:rPr>
          <w:t xml:space="preserve">https://forums.rpgmakerweb.com/index.php?threads/rpg-maker-mz-script-call-reference.122501/</w:t>
        </w:r>
      </w:hyperlink>
      <w:r w:rsidDel="00000000" w:rsidR="00000000" w:rsidRPr="00000000">
        <w:rPr>
          <w:rtl w:val="0"/>
        </w:rPr>
      </w:r>
    </w:p>
    <w:p w:rsidR="00000000" w:rsidDel="00000000" w:rsidP="00000000" w:rsidRDefault="00000000" w:rsidRPr="00000000" w14:paraId="000002CA">
      <w:pPr>
        <w:pStyle w:val="Heading3"/>
        <w:pageBreakBefore w:val="0"/>
        <w:jc w:val="both"/>
        <w:rPr>
          <w:rFonts w:ascii="Arimo" w:cs="Arimo" w:eastAsia="Arimo" w:hAnsi="Arimo"/>
          <w:b w:val="1"/>
        </w:rPr>
      </w:pPr>
      <w:bookmarkStart w:colFirst="0" w:colLast="0" w:name="_heading=h.46r0co2" w:id="50"/>
      <w:bookmarkEnd w:id="50"/>
      <w:r w:rsidDel="00000000" w:rsidR="00000000" w:rsidRPr="00000000">
        <w:rPr>
          <w:rFonts w:ascii="Arimo" w:cs="Arimo" w:eastAsia="Arimo" w:hAnsi="Arimo"/>
          <w:b w:val="1"/>
          <w:i w:val="0"/>
          <w:u w:val="none"/>
          <w:vertAlign w:val="baseline"/>
          <w:rtl w:val="0"/>
        </w:rPr>
        <w:t xml:space="preserve">Controlling Game Objects</w:t>
      </w:r>
      <w:r w:rsidDel="00000000" w:rsidR="00000000" w:rsidRPr="00000000">
        <w:rPr>
          <w:rtl w:val="0"/>
        </w:rPr>
      </w:r>
    </w:p>
    <w:p w:rsidR="00000000" w:rsidDel="00000000" w:rsidP="00000000" w:rsidRDefault="00000000" w:rsidRPr="00000000" w14:paraId="000002CB">
      <w:pPr>
        <w:pageBreakBefore w:val="0"/>
        <w:jc w:val="both"/>
        <w:rPr>
          <w:rFonts w:ascii="Arimo" w:cs="Arimo" w:eastAsia="Arimo" w:hAnsi="Arimo"/>
          <w:i w:val="0"/>
          <w:u w:val="none"/>
          <w:vertAlign w:val="baseline"/>
        </w:rPr>
      </w:pPr>
      <w:sdt>
        <w:sdtPr>
          <w:tag w:val="goog_rdk_164"/>
        </w:sdtPr>
        <w:sdtContent>
          <w:r w:rsidDel="00000000" w:rsidR="00000000" w:rsidRPr="00000000">
            <w:rPr>
              <w:rFonts w:ascii="Arial Unicode MS" w:cs="Arial Unicode MS" w:eastAsia="Arial Unicode MS" w:hAnsi="Arial Unicode MS"/>
              <w:i w:val="0"/>
              <w:u w:val="none"/>
              <w:vertAlign w:val="baseline"/>
              <w:rtl w:val="0"/>
            </w:rPr>
            <w:t xml:space="preserve">　There are many variables handled during gameplay other than game variables. These include party members' HP, possessed items, and enemy characters' remaining HP. As opposed to databases, such values change based on the state of progress in-game. In this section, </w:t>
          </w:r>
        </w:sdtContent>
      </w:sdt>
      <w:r w:rsidDel="00000000" w:rsidR="00000000" w:rsidRPr="00000000">
        <w:rPr>
          <w:rFonts w:ascii="Arimo" w:cs="Arimo" w:eastAsia="Arimo" w:hAnsi="Arimo"/>
          <w:rtl w:val="0"/>
        </w:rPr>
        <w:t xml:space="preserve">this tutorial will</w:t>
      </w:r>
      <w:r w:rsidDel="00000000" w:rsidR="00000000" w:rsidRPr="00000000">
        <w:rPr>
          <w:rFonts w:ascii="Arimo" w:cs="Arimo" w:eastAsia="Arimo" w:hAnsi="Arimo"/>
          <w:i w:val="0"/>
          <w:u w:val="none"/>
          <w:vertAlign w:val="baseline"/>
          <w:rtl w:val="0"/>
        </w:rPr>
        <w:t xml:space="preserve"> use the term "game objects." Game objects are stored in the variable </w:t>
      </w:r>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C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D">
      <w:pPr>
        <w:pageBreakBefore w:val="0"/>
        <w:jc w:val="both"/>
        <w:rPr>
          <w:rFonts w:ascii="Arimo" w:cs="Arimo" w:eastAsia="Arimo" w:hAnsi="Arimo"/>
        </w:rPr>
      </w:pPr>
      <w:sdt>
        <w:sdtPr>
          <w:tag w:val="goog_rdk_165"/>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in which game variables have been entered, is one version of this variable.</w:t>
      </w:r>
      <w:r w:rsidDel="00000000" w:rsidR="00000000" w:rsidRPr="00000000">
        <w:rPr>
          <w:rtl w:val="0"/>
        </w:rPr>
      </w:r>
    </w:p>
    <w:p w:rsidR="00000000" w:rsidDel="00000000" w:rsidP="00000000" w:rsidRDefault="00000000" w:rsidRPr="00000000" w14:paraId="000002C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F">
      <w:pPr>
        <w:pageBreakBefore w:val="0"/>
        <w:jc w:val="both"/>
        <w:rPr>
          <w:rFonts w:ascii="Arimo" w:cs="Arimo" w:eastAsia="Arimo" w:hAnsi="Arimo"/>
        </w:rPr>
      </w:pPr>
      <w:r w:rsidDel="00000000" w:rsidR="00000000" w:rsidRPr="00000000">
        <w:rPr>
          <w:rtl w:val="0"/>
        </w:rPr>
      </w:r>
    </w:p>
    <w:tbl>
      <w:tblPr>
        <w:tblStyle w:val="Table5"/>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365"/>
        <w:gridCol w:w="2265"/>
        <w:tblGridChange w:id="0">
          <w:tblGrid>
            <w:gridCol w:w="2385"/>
            <w:gridCol w:w="4365"/>
            <w:gridCol w:w="226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 Name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Contained</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Contains Saved</w:t>
            </w: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(Y/N)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$gameTemp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want to store temporarily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$gameSystem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System settings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$gameScreen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screen effects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$gameTimer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timers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$gameMessage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messages and options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$gameSwitches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Switch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$gameVariables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$gameSelfSwitches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Self switch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$gameActors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all actors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$gameParty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parties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$gameTroop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enemy groups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maps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$gamePlayer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players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$testEvent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event tests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loading of databases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ConfigManager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setting of options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StorageManager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file input/output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FontManager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font files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ImageManager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loading of images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EffectManager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particle effects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AudioManager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playing of background music and other audio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SoundManager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playing of system sound effects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TextManager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language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ColorManager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system colors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SceneManager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scene controls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BattleManager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all aspects of battles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plugins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bl>
    <w:p w:rsidR="00000000" w:rsidDel="00000000" w:rsidP="00000000" w:rsidRDefault="00000000" w:rsidRPr="00000000" w14:paraId="0000032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6">
      <w:pPr>
        <w:pageBreakBefore w:val="0"/>
        <w:jc w:val="both"/>
        <w:rPr>
          <w:rFonts w:ascii="Arimo" w:cs="Arimo" w:eastAsia="Arimo" w:hAnsi="Arimo"/>
        </w:rPr>
      </w:pPr>
      <w:sdt>
        <w:sdtPr>
          <w:tag w:val="goog_rdk_166"/>
        </w:sdtPr>
        <w:sdtContent>
          <w:r w:rsidDel="00000000" w:rsidR="00000000" w:rsidRPr="00000000">
            <w:rPr>
              <w:rFonts w:ascii="Arial Unicode MS" w:cs="Arial Unicode MS" w:eastAsia="Arial Unicode MS" w:hAnsi="Arial Unicode MS"/>
              <w:i w:val="0"/>
              <w:u w:val="none"/>
              <w:vertAlign w:val="baseline"/>
              <w:rtl w:val="0"/>
            </w:rPr>
            <w:t xml:space="preserve">　Within the following reference, </w:t>
          </w:r>
        </w:sdtContent>
      </w:sdt>
      <w:r w:rsidDel="00000000" w:rsidR="00000000" w:rsidRPr="00000000">
        <w:rPr>
          <w:rFonts w:ascii="Arimo" w:cs="Arimo" w:eastAsia="Arimo" w:hAnsi="Arimo"/>
          <w:rtl w:val="0"/>
        </w:rPr>
        <w:t xml:space="preserve">you will find a</w:t>
      </w:r>
      <w:r w:rsidDel="00000000" w:rsidR="00000000" w:rsidRPr="00000000">
        <w:rPr>
          <w:rFonts w:ascii="Arimo" w:cs="Arimo" w:eastAsia="Arimo" w:hAnsi="Arimo"/>
          <w:i w:val="0"/>
          <w:u w:val="none"/>
          <w:vertAlign w:val="baseline"/>
          <w:rtl w:val="0"/>
        </w:rPr>
        <w:t xml:space="preserve"> comp</w:t>
      </w:r>
      <w:r w:rsidDel="00000000" w:rsidR="00000000" w:rsidRPr="00000000">
        <w:rPr>
          <w:rFonts w:ascii="Arimo" w:cs="Arimo" w:eastAsia="Arimo" w:hAnsi="Arimo"/>
          <w:rtl w:val="0"/>
        </w:rPr>
        <w:t xml:space="preserve">ilation of</w:t>
      </w:r>
      <w:r w:rsidDel="00000000" w:rsidR="00000000" w:rsidRPr="00000000">
        <w:rPr>
          <w:rFonts w:ascii="Arimo" w:cs="Arimo" w:eastAsia="Arimo" w:hAnsi="Arimo"/>
          <w:i w:val="0"/>
          <w:u w:val="none"/>
          <w:vertAlign w:val="baseline"/>
          <w:rtl w:val="0"/>
        </w:rPr>
        <w:t xml:space="preserve"> the specific methods for obtaining data by means of each object.</w:t>
      </w:r>
      <w:r w:rsidDel="00000000" w:rsidR="00000000" w:rsidRPr="00000000">
        <w:rPr>
          <w:rtl w:val="0"/>
        </w:rPr>
      </w:r>
    </w:p>
    <w:p w:rsidR="00000000" w:rsidDel="00000000" w:rsidP="00000000" w:rsidRDefault="00000000" w:rsidRPr="00000000" w14:paraId="00000327">
      <w:pPr>
        <w:pageBreakBefore w:val="0"/>
        <w:jc w:val="both"/>
        <w:rPr>
          <w:rFonts w:ascii="Arimo" w:cs="Arimo" w:eastAsia="Arimo" w:hAnsi="Arimo"/>
        </w:rPr>
      </w:pPr>
      <w:hyperlink r:id="rId15">
        <w:r w:rsidDel="00000000" w:rsidR="00000000" w:rsidRPr="00000000">
          <w:rPr>
            <w:rFonts w:ascii="Arimo" w:cs="Arimo" w:eastAsia="Arimo" w:hAnsi="Arimo"/>
            <w:color w:val="1155cc"/>
            <w:u w:val="single"/>
            <w:rtl w:val="0"/>
          </w:rPr>
          <w:t xml:space="preserve">https://forums.rpgmakerweb.com/index.php?threads/rpg-maker-mz-script-call-reference.122501/</w:t>
        </w:r>
      </w:hyperlink>
      <w:r w:rsidDel="00000000" w:rsidR="00000000" w:rsidRPr="00000000">
        <w:rPr>
          <w:rtl w:val="0"/>
        </w:rPr>
      </w:r>
    </w:p>
    <w:p w:rsidR="00000000" w:rsidDel="00000000" w:rsidP="00000000" w:rsidRDefault="00000000" w:rsidRPr="00000000" w14:paraId="0000032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9">
      <w:pPr>
        <w:pageBreakBefore w:val="0"/>
        <w:jc w:val="both"/>
        <w:rPr>
          <w:rFonts w:ascii="Arimo" w:cs="Arimo" w:eastAsia="Arimo" w:hAnsi="Arimo"/>
          <w:i w:val="0"/>
          <w:u w:val="none"/>
          <w:vertAlign w:val="baseline"/>
        </w:rPr>
      </w:pPr>
      <w:sdt>
        <w:sdtPr>
          <w:tag w:val="goog_rdk_167"/>
        </w:sdtPr>
        <w:sdtContent>
          <w:r w:rsidDel="00000000" w:rsidR="00000000" w:rsidRPr="00000000">
            <w:rPr>
              <w:rFonts w:ascii="Arial Unicode MS" w:cs="Arial Unicode MS" w:eastAsia="Arial Unicode MS" w:hAnsi="Arial Unicode MS"/>
              <w:i w:val="0"/>
              <w:u w:val="none"/>
              <w:vertAlign w:val="baseline"/>
              <w:rtl w:val="0"/>
            </w:rPr>
            <w:t xml:space="preserve">　The game objects included in the above table can be broadly divided into two categories: objects known as </w:t>
          </w:r>
        </w:sdtContent>
      </w:sdt>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 and objects named</w:t>
      </w:r>
      <w:r w:rsidDel="00000000" w:rsidR="00000000" w:rsidRPr="00000000">
        <w:rPr>
          <w:rFonts w:ascii="Arimo" w:cs="Arimo" w:eastAsia="Arimo" w:hAnsi="Arimo"/>
          <w:i w:val="1"/>
          <w:u w:val="none"/>
          <w:vertAlign w:val="baseline"/>
          <w:rtl w:val="0"/>
        </w:rPr>
        <w:t xml:space="preserve"> </w:t>
      </w:r>
      <w:r w:rsidDel="00000000" w:rsidR="00000000" w:rsidRPr="00000000">
        <w:rPr>
          <w:rFonts w:ascii="Arimo" w:cs="Arimo" w:eastAsia="Arimo" w:hAnsi="Arimo"/>
          <w:i w:val="1"/>
          <w:u w:val="none"/>
          <w:vertAlign w:val="baseline"/>
          <w:rtl w:val="0"/>
        </w:rPr>
        <w:t xml:space="preserve">XxxManager</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32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B">
      <w:pPr>
        <w:pageBreakBefore w:val="0"/>
        <w:jc w:val="both"/>
        <w:rPr>
          <w:rFonts w:ascii="Arimo" w:cs="Arimo" w:eastAsia="Arimo" w:hAnsi="Arimo"/>
          <w:i w:val="0"/>
          <w:u w:val="none"/>
          <w:vertAlign w:val="baseline"/>
        </w:rPr>
      </w:pPr>
      <w:sdt>
        <w:sdtPr>
          <w:tag w:val="goog_rdk_168"/>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 retains functions and data in a combined fashion. For example, </w:t>
      </w:r>
      <w:r w:rsidDel="00000000" w:rsidR="00000000" w:rsidRPr="00000000">
        <w:rPr>
          <w:rFonts w:ascii="Arimo" w:cs="Arimo" w:eastAsia="Arimo" w:hAnsi="Arimo"/>
          <w:i w:val="1"/>
          <w:u w:val="none"/>
          <w:vertAlign w:val="baseline"/>
          <w:rtl w:val="0"/>
        </w:rPr>
        <w:t xml:space="preserve">$gameParty</w:t>
      </w:r>
      <w:r w:rsidDel="00000000" w:rsidR="00000000" w:rsidRPr="00000000">
        <w:rPr>
          <w:rFonts w:ascii="Arimo" w:cs="Arimo" w:eastAsia="Arimo" w:hAnsi="Arimo"/>
          <w:i w:val="0"/>
          <w:u w:val="none"/>
          <w:vertAlign w:val="baseline"/>
          <w:rtl w:val="0"/>
        </w:rPr>
        <w:t xml:space="preserve"> holds data pertaining to the current party, and at the same time, provides a function that adds members to the party.</w:t>
      </w:r>
    </w:p>
    <w:p w:rsidR="00000000" w:rsidDel="00000000" w:rsidP="00000000" w:rsidRDefault="00000000" w:rsidRPr="00000000" w14:paraId="0000032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On the other hand, as a general rule, </w:t>
      </w:r>
      <w:r w:rsidDel="00000000" w:rsidR="00000000" w:rsidRPr="00000000">
        <w:rPr>
          <w:rFonts w:ascii="Arimo" w:cs="Arimo" w:eastAsia="Arimo" w:hAnsi="Arimo"/>
          <w:i w:val="1"/>
          <w:u w:val="none"/>
          <w:vertAlign w:val="baseline"/>
          <w:rtl w:val="0"/>
        </w:rPr>
        <w:t xml:space="preserve">XxxManager</w:t>
      </w:r>
      <w:r w:rsidDel="00000000" w:rsidR="00000000" w:rsidRPr="00000000">
        <w:rPr>
          <w:rFonts w:ascii="Arimo" w:cs="Arimo" w:eastAsia="Arimo" w:hAnsi="Arimo"/>
          <w:i w:val="0"/>
          <w:u w:val="none"/>
          <w:vertAlign w:val="baseline"/>
          <w:rtl w:val="0"/>
        </w:rPr>
        <w:t xml:space="preserve"> only provides a function. As demonstrated in the table, these objects are divided by use and organized so that, for example, images are loaded by </w:t>
      </w:r>
      <w:r w:rsidDel="00000000" w:rsidR="00000000" w:rsidRPr="00000000">
        <w:rPr>
          <w:rFonts w:ascii="Arimo" w:cs="Arimo" w:eastAsia="Arimo" w:hAnsi="Arimo"/>
          <w:i w:val="1"/>
          <w:u w:val="none"/>
          <w:vertAlign w:val="baseline"/>
          <w:rtl w:val="0"/>
        </w:rPr>
        <w:t xml:space="preserve">ImageManager</w:t>
      </w:r>
      <w:r w:rsidDel="00000000" w:rsidR="00000000" w:rsidRPr="00000000">
        <w:rPr>
          <w:rFonts w:ascii="Arimo" w:cs="Arimo" w:eastAsia="Arimo" w:hAnsi="Arimo"/>
          <w:i w:val="0"/>
          <w:u w:val="none"/>
          <w:vertAlign w:val="baseline"/>
          <w:rtl w:val="0"/>
        </w:rPr>
        <w:t xml:space="preserve"> and sound is loaded by </w:t>
      </w:r>
      <w:r w:rsidDel="00000000" w:rsidR="00000000" w:rsidRPr="00000000">
        <w:rPr>
          <w:rFonts w:ascii="Arimo" w:cs="Arimo" w:eastAsia="Arimo" w:hAnsi="Arimo"/>
          <w:i w:val="1"/>
          <w:u w:val="none"/>
          <w:vertAlign w:val="baseline"/>
          <w:rtl w:val="0"/>
        </w:rPr>
        <w:t xml:space="preserve">AudioManager</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2E">
      <w:pPr>
        <w:pStyle w:val="Heading3"/>
        <w:pageBreakBefore w:val="0"/>
        <w:jc w:val="both"/>
        <w:rPr>
          <w:rFonts w:ascii="Arimo" w:cs="Arimo" w:eastAsia="Arimo" w:hAnsi="Arimo"/>
          <w:b w:val="1"/>
        </w:rPr>
      </w:pPr>
      <w:bookmarkStart w:colFirst="0" w:colLast="0" w:name="_heading=h.2lwamvv" w:id="51"/>
      <w:bookmarkEnd w:id="51"/>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Object Orientation</w:t>
      </w:r>
      <w:r w:rsidDel="00000000" w:rsidR="00000000" w:rsidRPr="00000000">
        <w:rPr>
          <w:rtl w:val="0"/>
        </w:rPr>
      </w:r>
    </w:p>
    <w:p w:rsidR="00000000" w:rsidDel="00000000" w:rsidP="00000000" w:rsidRDefault="00000000" w:rsidRPr="00000000" w14:paraId="0000032F">
      <w:pPr>
        <w:pageBreakBefore w:val="0"/>
        <w:jc w:val="both"/>
        <w:rPr>
          <w:rFonts w:ascii="Arimo" w:cs="Arimo" w:eastAsia="Arimo" w:hAnsi="Arimo"/>
        </w:rPr>
      </w:pPr>
      <w:sdt>
        <w:sdtPr>
          <w:tag w:val="goog_rdk_169"/>
        </w:sdtPr>
        <w:sdtContent>
          <w:r w:rsidDel="00000000" w:rsidR="00000000" w:rsidRPr="00000000">
            <w:rPr>
              <w:rFonts w:ascii="Arial Unicode MS" w:cs="Arial Unicode MS" w:eastAsia="Arial Unicode MS" w:hAnsi="Arial Unicode MS"/>
              <w:i w:val="0"/>
              <w:u w:val="none"/>
              <w:vertAlign w:val="baseline"/>
              <w:rtl w:val="0"/>
            </w:rPr>
            <w:t xml:space="preserve">　If you are someone with an interest in scripting, you probably have heard at least once about object orientation. Although it would be difficult to explain about object orientation in a concise manner,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say that it is the handling of related functions and data in a combined fashion, as seen with </w:t>
      </w:r>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 During object orientation, the function itself is known as a method.</w:t>
      </w:r>
      <w:r w:rsidDel="00000000" w:rsidR="00000000" w:rsidRPr="00000000">
        <w:rPr>
          <w:rtl w:val="0"/>
        </w:rPr>
      </w:r>
    </w:p>
    <w:p w:rsidR="00000000" w:rsidDel="00000000" w:rsidP="00000000" w:rsidRDefault="00000000" w:rsidRPr="00000000" w14:paraId="00000330">
      <w:pPr>
        <w:pageBreakBefore w:val="0"/>
        <w:jc w:val="both"/>
        <w:rPr>
          <w:rFonts w:ascii="Arimo" w:cs="Arimo" w:eastAsia="Arimo" w:hAnsi="Arimo"/>
        </w:rPr>
      </w:pPr>
      <w:sdt>
        <w:sdtPr>
          <w:tag w:val="goog_rdk_170"/>
        </w:sdtPr>
        <w:sdtContent>
          <w:r w:rsidDel="00000000" w:rsidR="00000000" w:rsidRPr="00000000">
            <w:rPr>
              <w:rFonts w:ascii="Arial Unicode MS" w:cs="Arial Unicode MS" w:eastAsia="Arial Unicode MS" w:hAnsi="Arial Unicode MS"/>
              <w:i w:val="0"/>
              <w:u w:val="none"/>
              <w:vertAlign w:val="baseline"/>
              <w:rtl w:val="0"/>
            </w:rPr>
            <w:t xml:space="preserve">　As the data is hidden as a general rule, it can only be handled externally by means of a method. The method will determine the manner in which the data will be handled.</w:t>
          </w:r>
        </w:sdtContent>
      </w:sdt>
      <w:r w:rsidDel="00000000" w:rsidR="00000000" w:rsidRPr="00000000">
        <w:rPr>
          <w:rtl w:val="0"/>
        </w:rPr>
      </w:r>
    </w:p>
    <w:p w:rsidR="00000000" w:rsidDel="00000000" w:rsidP="00000000" w:rsidRDefault="00000000" w:rsidRPr="00000000" w14:paraId="00000331">
      <w:pPr>
        <w:pageBreakBefore w:val="0"/>
        <w:jc w:val="both"/>
        <w:rPr>
          <w:rFonts w:ascii="Arimo" w:cs="Arimo" w:eastAsia="Arimo" w:hAnsi="Arimo"/>
        </w:rPr>
      </w:pPr>
      <w:sdt>
        <w:sdtPr>
          <w:tag w:val="goog_rdk_171"/>
        </w:sdtPr>
        <w:sdtContent>
          <w:r w:rsidDel="00000000" w:rsidR="00000000" w:rsidRPr="00000000">
            <w:rPr>
              <w:rFonts w:ascii="Arial Unicode MS" w:cs="Arial Unicode MS" w:eastAsia="Arial Unicode MS" w:hAnsi="Arial Unicode MS"/>
              <w:i w:val="0"/>
              <w:u w:val="none"/>
              <w:vertAlign w:val="baseline"/>
              <w:rtl w:val="0"/>
            </w:rPr>
            <w:t xml:space="preserve">　You do not necessarily need to know about this approach when dealing with scripts. However, the more you need to carry out programming design, there may come a time when you attempt to make a large plugin. That is when you should know about object orientation.</w:t>
          </w:r>
        </w:sdtContent>
      </w:sdt>
      <w:r w:rsidDel="00000000" w:rsidR="00000000" w:rsidRPr="00000000">
        <w:rPr>
          <w:rtl w:val="0"/>
        </w:rPr>
      </w:r>
    </w:p>
    <w:p w:rsidR="00000000" w:rsidDel="00000000" w:rsidP="00000000" w:rsidRDefault="00000000" w:rsidRPr="00000000" w14:paraId="00000332">
      <w:pPr>
        <w:pStyle w:val="Heading2"/>
        <w:pageBreakBefore w:val="0"/>
        <w:jc w:val="both"/>
        <w:rPr>
          <w:rFonts w:ascii="Arimo" w:cs="Arimo" w:eastAsia="Arimo" w:hAnsi="Arimo"/>
          <w:b w:val="1"/>
        </w:rPr>
      </w:pPr>
      <w:bookmarkStart w:colFirst="0" w:colLast="0" w:name="_heading=h.111kx3o" w:id="52"/>
      <w:bookmarkEnd w:id="52"/>
      <w:r w:rsidDel="00000000" w:rsidR="00000000" w:rsidRPr="00000000">
        <w:rPr>
          <w:rFonts w:ascii="Arimo" w:cs="Arimo" w:eastAsia="Arimo" w:hAnsi="Arimo"/>
          <w:b w:val="1"/>
          <w:rtl w:val="0"/>
        </w:rPr>
        <w:t xml:space="preserve">3.8 </w:t>
      </w:r>
      <w:r w:rsidDel="00000000" w:rsidR="00000000" w:rsidRPr="00000000">
        <w:rPr>
          <w:rFonts w:ascii="Arimo" w:cs="Arimo" w:eastAsia="Arimo" w:hAnsi="Arimo"/>
          <w:b w:val="1"/>
          <w:i w:val="0"/>
          <w:u w:val="none"/>
          <w:vertAlign w:val="baseline"/>
          <w:rtl w:val="0"/>
        </w:rPr>
        <w:t xml:space="preserve">MDN Web Docs</w:t>
      </w:r>
      <w:r w:rsidDel="00000000" w:rsidR="00000000" w:rsidRPr="00000000">
        <w:rPr>
          <w:rtl w:val="0"/>
        </w:rPr>
      </w:r>
    </w:p>
    <w:p w:rsidR="00000000" w:rsidDel="00000000" w:rsidP="00000000" w:rsidRDefault="00000000" w:rsidRPr="00000000" w14:paraId="00000333">
      <w:pPr>
        <w:pageBreakBefore w:val="0"/>
        <w:jc w:val="both"/>
        <w:rPr>
          <w:rFonts w:ascii="Arimo" w:cs="Arimo" w:eastAsia="Arimo" w:hAnsi="Arimo"/>
          <w:i w:val="0"/>
          <w:u w:val="none"/>
          <w:vertAlign w:val="baseline"/>
        </w:rPr>
      </w:pPr>
      <w:sdt>
        <w:sdtPr>
          <w:tag w:val="goog_rdk_172"/>
        </w:sdtPr>
        <w:sdtContent>
          <w:r w:rsidDel="00000000" w:rsidR="00000000" w:rsidRPr="00000000">
            <w:rPr>
              <w:rFonts w:ascii="Arial Unicode MS" w:cs="Arial Unicode MS" w:eastAsia="Arial Unicode MS" w:hAnsi="Arial Unicode MS"/>
              <w:i w:val="0"/>
              <w:u w:val="none"/>
              <w:vertAlign w:val="baseline"/>
              <w:rtl w:val="0"/>
            </w:rPr>
            <w:t xml:space="preserve">　Up to this point, </w:t>
          </w:r>
        </w:sdtContent>
      </w:sdt>
      <w:r w:rsidDel="00000000" w:rsidR="00000000" w:rsidRPr="00000000">
        <w:rPr>
          <w:rFonts w:ascii="Arimo" w:cs="Arimo" w:eastAsia="Arimo" w:hAnsi="Arimo"/>
          <w:rtl w:val="0"/>
        </w:rPr>
        <w:t xml:space="preserve">this tutorial has</w:t>
      </w:r>
      <w:r w:rsidDel="00000000" w:rsidR="00000000" w:rsidRPr="00000000">
        <w:rPr>
          <w:rFonts w:ascii="Arimo" w:cs="Arimo" w:eastAsia="Arimo" w:hAnsi="Arimo"/>
          <w:i w:val="0"/>
          <w:u w:val="none"/>
          <w:vertAlign w:val="baseline"/>
          <w:rtl w:val="0"/>
        </w:rPr>
        <w:t xml:space="preserve"> explained the basic structures found in JavaScript in quick fashion. Naturally, </w:t>
      </w:r>
      <w:r w:rsidDel="00000000" w:rsidR="00000000" w:rsidRPr="00000000">
        <w:rPr>
          <w:rFonts w:ascii="Arimo" w:cs="Arimo" w:eastAsia="Arimo" w:hAnsi="Arimo"/>
          <w:rtl w:val="0"/>
        </w:rPr>
        <w:t xml:space="preserve">the tutorial has</w:t>
      </w:r>
      <w:r w:rsidDel="00000000" w:rsidR="00000000" w:rsidRPr="00000000">
        <w:rPr>
          <w:rFonts w:ascii="Arimo" w:cs="Arimo" w:eastAsia="Arimo" w:hAnsi="Arimo"/>
          <w:i w:val="0"/>
          <w:u w:val="none"/>
          <w:vertAlign w:val="baseline"/>
          <w:rtl w:val="0"/>
        </w:rPr>
        <w:t xml:space="preserve"> not covered everything there is to know about JavaScript. </w:t>
      </w:r>
    </w:p>
    <w:p w:rsidR="00000000" w:rsidDel="00000000" w:rsidP="00000000" w:rsidRDefault="00000000" w:rsidRPr="00000000" w14:paraId="0000033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5">
      <w:pPr>
        <w:pageBreakBefore w:val="0"/>
        <w:jc w:val="both"/>
        <w:rPr>
          <w:rFonts w:ascii="Arimo" w:cs="Arimo" w:eastAsia="Arimo" w:hAnsi="Arimo"/>
        </w:rPr>
      </w:pPr>
      <w:sdt>
        <w:sdtPr>
          <w:tag w:val="goog_rdk_173"/>
        </w:sdtPr>
        <w:sdtContent>
          <w:r w:rsidDel="00000000" w:rsidR="00000000" w:rsidRPr="00000000">
            <w:rPr>
              <w:rFonts w:ascii="Arial Unicode MS" w:cs="Arial Unicode MS" w:eastAsia="Arial Unicode MS" w:hAnsi="Arial Unicode MS"/>
              <w:i w:val="0"/>
              <w:u w:val="none"/>
              <w:vertAlign w:val="baseline"/>
              <w:rtl w:val="0"/>
            </w:rPr>
            <w:t xml:space="preserve">If you wish to learn about the makeup and specifications of JavaScript, MDN (Mozilla Developer Network) Web Docs are recommended. It is a thorough collection of specifications and technical information pertaining to web development technology including JavaScript.　</w:t>
          </w:r>
        </w:sdtContent>
      </w:sdt>
      <w:r w:rsidDel="00000000" w:rsidR="00000000" w:rsidRPr="00000000">
        <w:rPr>
          <w:rtl w:val="0"/>
        </w:rPr>
      </w:r>
    </w:p>
    <w:p w:rsidR="00000000" w:rsidDel="00000000" w:rsidP="00000000" w:rsidRDefault="00000000" w:rsidRPr="00000000" w14:paraId="0000033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r>
      <w:hyperlink r:id="rId16">
        <w:r w:rsidDel="00000000" w:rsidR="00000000" w:rsidRPr="00000000">
          <w:rPr>
            <w:rFonts w:ascii="Arimo" w:cs="Arimo" w:eastAsia="Arimo" w:hAnsi="Arimo"/>
            <w:i w:val="0"/>
            <w:color w:val="1155cc"/>
            <w:u w:val="single"/>
            <w:vertAlign w:val="baseline"/>
            <w:rtl w:val="0"/>
          </w:rPr>
          <w:t xml:space="preserve">https://developer.mozilla.org/ja/docs/Web/JavaScript</w:t>
        </w:r>
      </w:hyperlink>
      <w:r w:rsidDel="00000000" w:rsidR="00000000" w:rsidRPr="00000000">
        <w:rPr>
          <w:rtl w:val="0"/>
        </w:rPr>
      </w:r>
    </w:p>
    <w:p w:rsidR="00000000" w:rsidDel="00000000" w:rsidP="00000000" w:rsidRDefault="00000000" w:rsidRPr="00000000" w14:paraId="0000033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9">
      <w:pPr>
        <w:pageBreakBefore w:val="0"/>
        <w:jc w:val="both"/>
        <w:rPr>
          <w:rFonts w:ascii="Arimo" w:cs="Arimo" w:eastAsia="Arimo" w:hAnsi="Arimo"/>
        </w:rPr>
      </w:pPr>
      <w:sdt>
        <w:sdtPr>
          <w:tag w:val="goog_rdk_174"/>
        </w:sdtPr>
        <w:sdtContent>
          <w:r w:rsidDel="00000000" w:rsidR="00000000" w:rsidRPr="00000000">
            <w:rPr>
              <w:rFonts w:ascii="Arial Unicode MS" w:cs="Arial Unicode MS" w:eastAsia="Arial Unicode MS" w:hAnsi="Arial Unicode MS"/>
              <w:i w:val="0"/>
              <w:u w:val="none"/>
              <w:vertAlign w:val="baseline"/>
              <w:rtl w:val="0"/>
            </w:rPr>
            <w:t xml:space="preserve">　As these docs are not specifically intended for MZ, it goes without saying that all of this information will not be applicable. However, if you have come to a dead end while you are learning JavaScript, you can surely find the hint you need to solve your problem if you search therein.</w:t>
          </w:r>
        </w:sdtContent>
      </w:sdt>
      <w:r w:rsidDel="00000000" w:rsidR="00000000" w:rsidRPr="00000000">
        <w:rPr>
          <w:rtl w:val="0"/>
        </w:rPr>
      </w:r>
    </w:p>
    <w:p w:rsidR="00000000" w:rsidDel="00000000" w:rsidP="00000000" w:rsidRDefault="00000000" w:rsidRPr="00000000" w14:paraId="0000033A">
      <w:pPr>
        <w:pStyle w:val="Heading2"/>
        <w:pageBreakBefore w:val="0"/>
        <w:jc w:val="both"/>
        <w:rPr>
          <w:rFonts w:ascii="Arimo" w:cs="Arimo" w:eastAsia="Arimo" w:hAnsi="Arimo"/>
          <w:b w:val="1"/>
        </w:rPr>
      </w:pPr>
      <w:bookmarkStart w:colFirst="0" w:colLast="0" w:name="_heading=h.3l18frh" w:id="53"/>
      <w:bookmarkEnd w:id="53"/>
      <w:r w:rsidDel="00000000" w:rsidR="00000000" w:rsidRPr="00000000">
        <w:rPr>
          <w:rFonts w:ascii="Arimo" w:cs="Arimo" w:eastAsia="Arimo" w:hAnsi="Arimo"/>
          <w:b w:val="1"/>
          <w:i w:val="0"/>
          <w:u w:val="none"/>
          <w:vertAlign w:val="baseline"/>
          <w:rtl w:val="0"/>
        </w:rPr>
        <w:t xml:space="preserve">JavaScript Built-in Functions</w:t>
      </w:r>
      <w:r w:rsidDel="00000000" w:rsidR="00000000" w:rsidRPr="00000000">
        <w:rPr>
          <w:rtl w:val="0"/>
        </w:rPr>
      </w:r>
    </w:p>
    <w:p w:rsidR="00000000" w:rsidDel="00000000" w:rsidP="00000000" w:rsidRDefault="00000000" w:rsidRPr="00000000" w14:paraId="0000033B">
      <w:pPr>
        <w:pageBreakBefore w:val="0"/>
        <w:jc w:val="both"/>
        <w:rPr>
          <w:rFonts w:ascii="Arimo" w:cs="Arimo" w:eastAsia="Arimo" w:hAnsi="Arimo"/>
          <w:i w:val="0"/>
          <w:u w:val="none"/>
          <w:vertAlign w:val="baseline"/>
        </w:rPr>
      </w:pPr>
      <w:sdt>
        <w:sdtPr>
          <w:tag w:val="goog_rdk_175"/>
        </w:sdtPr>
        <w:sdtContent>
          <w:r w:rsidDel="00000000" w:rsidR="00000000" w:rsidRPr="00000000">
            <w:rPr>
              <w:rFonts w:ascii="Arial Unicode MS" w:cs="Arial Unicode MS" w:eastAsia="Arial Unicode MS" w:hAnsi="Arial Unicode MS"/>
              <w:i w:val="0"/>
              <w:u w:val="none"/>
              <w:vertAlign w:val="baseline"/>
              <w:rtl w:val="0"/>
            </w:rPr>
            <w:t xml:space="preserve">　JavaScript provides a large number of functions that have been predefined to allow for the efficient handling of arrays and strings. Although </w:t>
          </w:r>
        </w:sdtContent>
      </w:sdt>
      <w:r w:rsidDel="00000000" w:rsidR="00000000" w:rsidRPr="00000000">
        <w:rPr>
          <w:rFonts w:ascii="Arimo" w:cs="Arimo" w:eastAsia="Arimo" w:hAnsi="Arimo"/>
          <w:rtl w:val="0"/>
        </w:rPr>
        <w:t xml:space="preserve">this tutorial would be</w:t>
      </w:r>
      <w:r w:rsidDel="00000000" w:rsidR="00000000" w:rsidRPr="00000000">
        <w:rPr>
          <w:rFonts w:ascii="Arimo" w:cs="Arimo" w:eastAsia="Arimo" w:hAnsi="Arimo"/>
          <w:i w:val="0"/>
          <w:u w:val="none"/>
          <w:vertAlign w:val="baseline"/>
          <w:rtl w:val="0"/>
        </w:rPr>
        <w:t xml:space="preserve"> unable to present all of those functions herein,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will introduce a number of functions that are particularly useful when dealing with scripts.</w:t>
      </w:r>
    </w:p>
    <w:p w:rsidR="00000000" w:rsidDel="00000000" w:rsidP="00000000" w:rsidRDefault="00000000" w:rsidRPr="00000000" w14:paraId="0000033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D">
      <w:pPr>
        <w:pageBreakBefore w:val="0"/>
        <w:jc w:val="both"/>
        <w:rPr>
          <w:rFonts w:ascii="Arimo" w:cs="Arimo" w:eastAsia="Arimo" w:hAnsi="Arimo"/>
        </w:rPr>
      </w:pPr>
      <w:sdt>
        <w:sdtPr>
          <w:tag w:val="goog_rdk_176"/>
        </w:sdtPr>
        <w:sdtContent>
          <w:r w:rsidDel="00000000" w:rsidR="00000000" w:rsidRPr="00000000">
            <w:rPr>
              <w:rFonts w:ascii="Arial Unicode MS" w:cs="Arial Unicode MS" w:eastAsia="Arial Unicode MS" w:hAnsi="Arial Unicode MS"/>
              <w:i w:val="0"/>
              <w:u w:val="none"/>
              <w:vertAlign w:val="baseline"/>
              <w:rtl w:val="0"/>
            </w:rPr>
            <w:t xml:space="preserve">　In terms of the other functions available, that information is compiled within the aforementioned MDN Web Docs.　</w:t>
          </w:r>
        </w:sdtContent>
      </w:sdt>
      <w:r w:rsidDel="00000000" w:rsidR="00000000" w:rsidRPr="00000000">
        <w:rPr>
          <w:rtl w:val="0"/>
        </w:rPr>
      </w:r>
    </w:p>
    <w:p w:rsidR="00000000" w:rsidDel="00000000" w:rsidP="00000000" w:rsidRDefault="00000000" w:rsidRPr="00000000" w14:paraId="0000033E">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Arrays</w:t>
      </w:r>
      <w:r w:rsidDel="00000000" w:rsidR="00000000" w:rsidRPr="00000000">
        <w:rPr>
          <w:rtl w:val="0"/>
        </w:rPr>
      </w:r>
    </w:p>
    <w:p w:rsidR="00000000" w:rsidDel="00000000" w:rsidP="00000000" w:rsidRDefault="00000000" w:rsidRPr="00000000" w14:paraId="0000033F">
      <w:pPr>
        <w:pageBreakBefore w:val="0"/>
        <w:jc w:val="both"/>
        <w:rPr>
          <w:rFonts w:ascii="Arimo" w:cs="Arimo" w:eastAsia="Arimo" w:hAnsi="Arimo"/>
        </w:rPr>
      </w:pPr>
      <w:sdt>
        <w:sdtPr>
          <w:tag w:val="goog_rdk_177"/>
        </w:sdtPr>
        <w:sdtContent>
          <w:r w:rsidDel="00000000" w:rsidR="00000000" w:rsidRPr="00000000">
            <w:rPr>
              <w:rFonts w:ascii="Arial Unicode MS" w:cs="Arial Unicode MS" w:eastAsia="Arial Unicode MS" w:hAnsi="Arial Unicode MS"/>
              <w:i w:val="0"/>
              <w:u w:val="none"/>
              <w:vertAlign w:val="baseline"/>
              <w:rtl w:val="0"/>
            </w:rPr>
            <w:t xml:space="preserve">　Here, </w:t>
          </w:r>
        </w:sdtContent>
      </w:sdt>
      <w:r w:rsidDel="00000000" w:rsidR="00000000" w:rsidRPr="00000000">
        <w:rPr>
          <w:rFonts w:ascii="Arimo" w:cs="Arimo" w:eastAsia="Arimo" w:hAnsi="Arimo"/>
          <w:rtl w:val="0"/>
        </w:rPr>
        <w:t xml:space="preserve">you will find explanations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of</w:t>
      </w:r>
      <w:r w:rsidDel="00000000" w:rsidR="00000000" w:rsidRPr="00000000">
        <w:rPr>
          <w:rFonts w:ascii="Arimo" w:cs="Arimo" w:eastAsia="Arimo" w:hAnsi="Arimo"/>
          <w:i w:val="0"/>
          <w:u w:val="none"/>
          <w:vertAlign w:val="baseline"/>
          <w:rtl w:val="0"/>
        </w:rPr>
        <w:t xml:space="preserve"> functions that are frequently employed when dealing with arrays. To call an initialized variable, you can use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4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w:t>
      </w:r>
      <w:r w:rsidDel="00000000" w:rsidR="00000000" w:rsidRPr="00000000">
        <w:rPr>
          <w:rtl w:val="0"/>
        </w:rPr>
      </w:r>
    </w:p>
    <w:p w:rsidR="00000000" w:rsidDel="00000000" w:rsidP="00000000" w:rsidRDefault="00000000" w:rsidRPr="00000000" w14:paraId="0000034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aaa.push(1);</w:t>
      </w:r>
      <w:r w:rsidDel="00000000" w:rsidR="00000000" w:rsidRPr="00000000">
        <w:rPr>
          <w:rtl w:val="0"/>
        </w:rPr>
      </w:r>
    </w:p>
    <w:p w:rsidR="00000000" w:rsidDel="00000000" w:rsidP="00000000" w:rsidRDefault="00000000" w:rsidRPr="00000000" w14:paraId="0000034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4">
      <w:pPr>
        <w:pageBreakBefore w:val="0"/>
        <w:jc w:val="both"/>
        <w:rPr>
          <w:rFonts w:ascii="Arimo" w:cs="Arimo" w:eastAsia="Arimo" w:hAnsi="Arimo"/>
        </w:rPr>
      </w:pPr>
      <w:sdt>
        <w:sdtPr>
          <w:tag w:val="goog_rdk_178"/>
        </w:sdtPr>
        <w:sdtContent>
          <w:r w:rsidDel="00000000" w:rsidR="00000000" w:rsidRPr="00000000">
            <w:rPr>
              <w:rFonts w:ascii="Arial Unicode MS" w:cs="Arial Unicode MS" w:eastAsia="Arial Unicode MS" w:hAnsi="Arial Unicode MS"/>
              <w:i w:val="0"/>
              <w:u w:val="none"/>
              <w:vertAlign w:val="baseline"/>
              <w:rtl w:val="0"/>
            </w:rPr>
            <w:t xml:space="preserve">　A list of these functions appears on the page linked below.</w:t>
          </w:r>
        </w:sdtContent>
      </w:sdt>
      <w:r w:rsidDel="00000000" w:rsidR="00000000" w:rsidRPr="00000000">
        <w:rPr>
          <w:rtl w:val="0"/>
        </w:rPr>
      </w:r>
    </w:p>
    <w:p w:rsidR="00000000" w:rsidDel="00000000" w:rsidP="00000000" w:rsidRDefault="00000000" w:rsidRPr="00000000" w14:paraId="00000345">
      <w:pPr>
        <w:pageBreakBefore w:val="0"/>
        <w:jc w:val="both"/>
        <w:rPr>
          <w:rFonts w:ascii="Arimo" w:cs="Arimo" w:eastAsia="Arimo" w:hAnsi="Arimo"/>
        </w:rPr>
      </w:pPr>
      <w:hyperlink r:id="rId17">
        <w:r w:rsidDel="00000000" w:rsidR="00000000" w:rsidRPr="00000000">
          <w:rPr>
            <w:rFonts w:ascii="Arimo" w:cs="Arimo" w:eastAsia="Arimo" w:hAnsi="Arimo"/>
            <w:i w:val="0"/>
            <w:color w:val="1155cc"/>
            <w:u w:val="single"/>
            <w:vertAlign w:val="baseline"/>
            <w:rtl w:val="0"/>
          </w:rPr>
          <w:t xml:space="preserve">https://developer.mozilla.org/ja/docs/Web/JavaScript/Reference/Global_Objects/Array</w:t>
        </w:r>
      </w:hyperlink>
      <w:r w:rsidDel="00000000" w:rsidR="00000000" w:rsidRPr="00000000">
        <w:rPr>
          <w:rtl w:val="0"/>
        </w:rPr>
      </w:r>
    </w:p>
    <w:p w:rsidR="00000000" w:rsidDel="00000000" w:rsidP="00000000" w:rsidRDefault="00000000" w:rsidRPr="00000000" w14:paraId="0000034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7">
      <w:pPr>
        <w:pageBreakBefore w:val="0"/>
        <w:jc w:val="both"/>
        <w:rPr>
          <w:rFonts w:ascii="Arimo" w:cs="Arimo" w:eastAsia="Arimo" w:hAnsi="Arimo"/>
        </w:rPr>
      </w:pPr>
      <w:sdt>
        <w:sdtPr>
          <w:tag w:val="goog_rdk_179"/>
        </w:sdtPr>
        <w:sdtContent>
          <w:r w:rsidDel="00000000" w:rsidR="00000000" w:rsidRPr="00000000">
            <w:rPr>
              <w:rFonts w:ascii="Arial Unicode MS" w:cs="Arial Unicode MS" w:eastAsia="Arial Unicode MS" w:hAnsi="Arial Unicode MS"/>
              <w:i w:val="0"/>
              <w:u w:val="none"/>
              <w:vertAlign w:val="baseline"/>
              <w:rtl w:val="0"/>
            </w:rPr>
            <w:t xml:space="preserve">　Many arrays can be found within the data defined by core scripts. If you gain a mastery of the types of array functions and their methods of use, this will prove exceptionally helpful in writing efficient scripts.</w:t>
          </w:r>
        </w:sdtContent>
      </w:sdt>
      <w:r w:rsidDel="00000000" w:rsidR="00000000" w:rsidRPr="00000000">
        <w:rPr>
          <w:rtl w:val="0"/>
        </w:rPr>
      </w:r>
    </w:p>
    <w:p w:rsidR="00000000" w:rsidDel="00000000" w:rsidP="00000000" w:rsidRDefault="00000000" w:rsidRPr="00000000" w14:paraId="0000034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9">
      <w:pPr>
        <w:pageBreakBefore w:val="0"/>
        <w:numPr>
          <w:ilvl w:val="0"/>
          <w:numId w:val="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Addition and Extraction of Elements</w:t>
      </w:r>
      <w:r w:rsidDel="00000000" w:rsidR="00000000" w:rsidRPr="00000000">
        <w:rPr>
          <w:rtl w:val="0"/>
        </w:rPr>
      </w:r>
    </w:p>
    <w:p w:rsidR="00000000" w:rsidDel="00000000" w:rsidP="00000000" w:rsidRDefault="00000000" w:rsidRPr="00000000" w14:paraId="0000034A">
      <w:pPr>
        <w:pageBreakBefore w:val="0"/>
        <w:jc w:val="both"/>
        <w:rPr>
          <w:rFonts w:ascii="Arimo" w:cs="Arimo" w:eastAsia="Arimo" w:hAnsi="Arimo"/>
        </w:rPr>
      </w:pPr>
      <w:sdt>
        <w:sdtPr>
          <w:tag w:val="goog_rdk_180"/>
        </w:sdtPr>
        <w:sdtContent>
          <w:r w:rsidDel="00000000" w:rsidR="00000000" w:rsidRPr="00000000">
            <w:rPr>
              <w:rFonts w:ascii="Arial Unicode MS" w:cs="Arial Unicode MS" w:eastAsia="Arial Unicode MS" w:hAnsi="Arial Unicode MS"/>
              <w:i w:val="0"/>
              <w:u w:val="none"/>
              <w:vertAlign w:val="baseline"/>
              <w:rtl w:val="0"/>
            </w:rPr>
            <w:t xml:space="preserve">　These are functions for adding or extracting elements at the end or beginning of an array.</w:t>
          </w:r>
        </w:sdtContent>
      </w:sdt>
      <w:r w:rsidDel="00000000" w:rsidR="00000000" w:rsidRPr="00000000">
        <w:rPr>
          <w:rtl w:val="0"/>
        </w:rPr>
      </w:r>
    </w:p>
    <w:p w:rsidR="00000000" w:rsidDel="00000000" w:rsidP="00000000" w:rsidRDefault="00000000" w:rsidRPr="00000000" w14:paraId="0000034B">
      <w:pPr>
        <w:pageBreakBefore w:val="0"/>
        <w:jc w:val="both"/>
        <w:rPr>
          <w:rFonts w:ascii="Arimo" w:cs="Arimo" w:eastAsia="Arimo" w:hAnsi="Arimo"/>
        </w:rPr>
      </w:pPr>
      <w:r w:rsidDel="00000000" w:rsidR="00000000" w:rsidRPr="00000000">
        <w:rPr>
          <w:rtl w:val="0"/>
        </w:rPr>
      </w:r>
    </w:p>
    <w:tbl>
      <w:tblPr>
        <w:tblStyle w:val="Table6"/>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push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Adds an element to the end of the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Extracts and returns an element from the end of the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unshift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Adds an element to the beginning of the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shift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Extracts and returns an element from the beginning of the array</w:t>
            </w:r>
            <w:r w:rsidDel="00000000" w:rsidR="00000000" w:rsidRPr="00000000">
              <w:rPr>
                <w:rtl w:val="0"/>
              </w:rPr>
            </w:r>
          </w:p>
        </w:tc>
      </w:tr>
    </w:tbl>
    <w:p w:rsidR="00000000" w:rsidDel="00000000" w:rsidP="00000000" w:rsidRDefault="00000000" w:rsidRPr="00000000" w14:paraId="0000035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57">
      <w:pPr>
        <w:pageBreakBefore w:val="0"/>
        <w:numPr>
          <w:ilvl w:val="0"/>
          <w:numId w:val="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Repetition for All Elements in an Array</w:t>
      </w:r>
      <w:r w:rsidDel="00000000" w:rsidR="00000000" w:rsidRPr="00000000">
        <w:rPr>
          <w:rtl w:val="0"/>
        </w:rPr>
      </w:r>
    </w:p>
    <w:p w:rsidR="00000000" w:rsidDel="00000000" w:rsidP="00000000" w:rsidRDefault="00000000" w:rsidRPr="00000000" w14:paraId="00000358">
      <w:pPr>
        <w:pageBreakBefore w:val="0"/>
        <w:jc w:val="both"/>
        <w:rPr>
          <w:rFonts w:ascii="Arimo" w:cs="Arimo" w:eastAsia="Arimo" w:hAnsi="Arimo"/>
        </w:rPr>
      </w:pPr>
      <w:sdt>
        <w:sdtPr>
          <w:tag w:val="goog_rdk_181"/>
        </w:sdtPr>
        <w:sdtContent>
          <w:r w:rsidDel="00000000" w:rsidR="00000000" w:rsidRPr="00000000">
            <w:rPr>
              <w:rFonts w:ascii="Arial Unicode MS" w:cs="Arial Unicode MS" w:eastAsia="Arial Unicode MS" w:hAnsi="Arial Unicode MS"/>
              <w:i w:val="0"/>
              <w:u w:val="none"/>
              <w:vertAlign w:val="baseline"/>
              <w:rtl w:val="0"/>
            </w:rPr>
            <w:t xml:space="preserve">　These are functions that can be used if you wish to execute the respective procedures for all elements within an array. A distinguishing feature of these functions is that they specify a function for an argument and pass the elements of an array to that function's argument. As it would be difficult to convey this concept with a verbal explanation, </w:t>
          </w:r>
        </w:sdtContent>
      </w:sdt>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look at</w:t>
      </w:r>
      <w:r w:rsidDel="00000000" w:rsidR="00000000" w:rsidRPr="00000000">
        <w:rPr>
          <w:rFonts w:ascii="Arimo" w:cs="Arimo" w:eastAsia="Arimo" w:hAnsi="Arimo"/>
          <w:rtl w:val="0"/>
        </w:rPr>
        <w:t xml:space="preserve"> this</w:t>
      </w:r>
      <w:r w:rsidDel="00000000" w:rsidR="00000000" w:rsidRPr="00000000">
        <w:rPr>
          <w:rFonts w:ascii="Arimo" w:cs="Arimo" w:eastAsia="Arimo" w:hAnsi="Arimo"/>
          <w:i w:val="0"/>
          <w:u w:val="none"/>
          <w:vertAlign w:val="baseline"/>
          <w:rtl w:val="0"/>
        </w:rPr>
        <w:t xml:space="preserve"> example.</w:t>
      </w:r>
      <w:r w:rsidDel="00000000" w:rsidR="00000000" w:rsidRPr="00000000">
        <w:rPr>
          <w:rtl w:val="0"/>
        </w:rPr>
      </w:r>
    </w:p>
    <w:p w:rsidR="00000000" w:rsidDel="00000000" w:rsidP="00000000" w:rsidRDefault="00000000" w:rsidRPr="00000000" w14:paraId="0000035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5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[1, 2, 3];</w:t>
      </w:r>
      <w:r w:rsidDel="00000000" w:rsidR="00000000" w:rsidRPr="00000000">
        <w:rPr>
          <w:rtl w:val="0"/>
        </w:rPr>
      </w:r>
    </w:p>
    <w:p w:rsidR="00000000" w:rsidDel="00000000" w:rsidP="00000000" w:rsidRDefault="00000000" w:rsidRPr="00000000" w14:paraId="0000035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aaa.forEach(item =&gt; {</w:t>
      </w:r>
      <w:r w:rsidDel="00000000" w:rsidR="00000000" w:rsidRPr="00000000">
        <w:rPr>
          <w:rtl w:val="0"/>
        </w:rPr>
      </w:r>
    </w:p>
    <w:p w:rsidR="00000000" w:rsidDel="00000000" w:rsidP="00000000" w:rsidRDefault="00000000" w:rsidRPr="00000000" w14:paraId="0000035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console.log(item); // 1, 2, 3 will be outputted in order</w:t>
      </w:r>
      <w:r w:rsidDel="00000000" w:rsidR="00000000" w:rsidRPr="00000000">
        <w:rPr>
          <w:rtl w:val="0"/>
        </w:rPr>
      </w:r>
    </w:p>
    <w:p w:rsidR="00000000" w:rsidDel="00000000" w:rsidP="00000000" w:rsidRDefault="00000000" w:rsidRPr="00000000" w14:paraId="0000035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35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5F">
      <w:pPr>
        <w:pageBreakBefore w:val="0"/>
        <w:jc w:val="both"/>
        <w:rPr>
          <w:rFonts w:ascii="Arimo" w:cs="Arimo" w:eastAsia="Arimo" w:hAnsi="Arimo"/>
          <w:i w:val="0"/>
          <w:u w:val="none"/>
          <w:vertAlign w:val="baseline"/>
        </w:rPr>
      </w:pPr>
      <w:sdt>
        <w:sdtPr>
          <w:tag w:val="goog_rdk_182"/>
        </w:sdtPr>
        <w:sdtContent>
          <w:r w:rsidDel="00000000" w:rsidR="00000000" w:rsidRPr="00000000">
            <w:rPr>
              <w:rFonts w:ascii="Arial Unicode MS" w:cs="Arial Unicode MS" w:eastAsia="Arial Unicode MS" w:hAnsi="Arial Unicode MS"/>
              <w:i w:val="0"/>
              <w:u w:val="none"/>
              <w:vertAlign w:val="baseline"/>
              <w:rtl w:val="0"/>
            </w:rPr>
            <w:t xml:space="preserve">　These functions can be used in place of the </w:t>
          </w:r>
        </w:sdtContent>
      </w:sdt>
      <w:r w:rsidDel="00000000" w:rsidR="00000000" w:rsidRPr="00000000">
        <w:rPr>
          <w:rFonts w:ascii="Arimo" w:cs="Arimo" w:eastAsia="Arimo" w:hAnsi="Arimo"/>
          <w:i w:val="1"/>
          <w:u w:val="none"/>
          <w:vertAlign w:val="baseline"/>
          <w:rtl w:val="0"/>
        </w:rPr>
        <w:t xml:space="preserve">for </w:t>
      </w:r>
      <w:r w:rsidDel="00000000" w:rsidR="00000000" w:rsidRPr="00000000">
        <w:rPr>
          <w:rFonts w:ascii="Arimo" w:cs="Arimo" w:eastAsia="Arimo" w:hAnsi="Arimo"/>
          <w:i w:val="0"/>
          <w:u w:val="none"/>
          <w:vertAlign w:val="baseline"/>
          <w:rtl w:val="0"/>
        </w:rPr>
        <w:t xml:space="preserve">statements explained earlier. If you utilize them properly in line with their intended use, you will be able to write easy-to-read scripts that have very few bugs. These functions are also used frequently within core scripts, so be sure to remember them.</w:t>
      </w:r>
    </w:p>
    <w:p w:rsidR="00000000" w:rsidDel="00000000" w:rsidP="00000000" w:rsidRDefault="00000000" w:rsidRPr="00000000" w14:paraId="0000036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61">
      <w:pPr>
        <w:pageBreakBefore w:val="0"/>
        <w:jc w:val="both"/>
        <w:rPr>
          <w:rFonts w:ascii="Arimo" w:cs="Arimo" w:eastAsia="Arimo" w:hAnsi="Arimo"/>
        </w:rPr>
      </w:pPr>
      <w:sdt>
        <w:sdtPr>
          <w:tag w:val="goog_rdk_183"/>
        </w:sdtPr>
        <w:sdtContent>
          <w:r w:rsidDel="00000000" w:rsidR="00000000" w:rsidRPr="00000000">
            <w:rPr>
              <w:rFonts w:ascii="Arial Unicode MS" w:cs="Arial Unicode MS" w:eastAsia="Arial Unicode MS" w:hAnsi="Arial Unicode MS"/>
              <w:i w:val="0"/>
              <w:u w:val="none"/>
              <w:vertAlign w:val="baseline"/>
              <w:rtl w:val="0"/>
            </w:rPr>
            <w:t xml:space="preserve">　Additionally, these functions work well in tandem with arrow functions. Be sure to master them together with the method for writing arrow functions.</w:t>
          </w:r>
        </w:sdtContent>
      </w:sdt>
      <w:r w:rsidDel="00000000" w:rsidR="00000000" w:rsidRPr="00000000">
        <w:rPr>
          <w:rtl w:val="0"/>
        </w:rPr>
      </w:r>
    </w:p>
    <w:p w:rsidR="00000000" w:rsidDel="00000000" w:rsidP="00000000" w:rsidRDefault="00000000" w:rsidRPr="00000000" w14:paraId="00000362">
      <w:pPr>
        <w:pageBreakBefore w:val="0"/>
        <w:jc w:val="both"/>
        <w:rPr>
          <w:rFonts w:ascii="Arimo" w:cs="Arimo" w:eastAsia="Arimo" w:hAnsi="Arimo"/>
        </w:rPr>
      </w:pPr>
      <w:r w:rsidDel="00000000" w:rsidR="00000000" w:rsidRPr="00000000">
        <w:rPr>
          <w:rtl w:val="0"/>
        </w:rPr>
      </w:r>
    </w:p>
    <w:tbl>
      <w:tblPr>
        <w:tblStyle w:val="Table7"/>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6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6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forEach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Executes the function passed to an argument for all elements within an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array containing elements comprised of the return values of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an array that only includes elements with a return value of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first element with a return value of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findIndex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first index with the return value of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some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if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is returned from even one of the return values 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every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if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is returned from all of the return values 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reduce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Consolidates the array into a single value, using a function passed to an argument</w:t>
            </w:r>
            <w:r w:rsidDel="00000000" w:rsidR="00000000" w:rsidRPr="00000000">
              <w:rPr>
                <w:rtl w:val="0"/>
              </w:rPr>
            </w:r>
          </w:p>
        </w:tc>
      </w:tr>
    </w:tbl>
    <w:p w:rsidR="00000000" w:rsidDel="00000000" w:rsidP="00000000" w:rsidRDefault="00000000" w:rsidRPr="00000000" w14:paraId="0000037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76">
      <w:pPr>
        <w:pageBreakBefore w:val="0"/>
        <w:jc w:val="both"/>
        <w:rPr>
          <w:rFonts w:ascii="Arimo" w:cs="Arimo" w:eastAsia="Arimo" w:hAnsi="Arimo"/>
        </w:rPr>
      </w:pPr>
      <w:sdt>
        <w:sdtPr>
          <w:tag w:val="goog_rdk_18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reduce</w:t>
      </w:r>
      <w:r w:rsidDel="00000000" w:rsidR="00000000" w:rsidRPr="00000000">
        <w:rPr>
          <w:rFonts w:ascii="Arimo" w:cs="Arimo" w:eastAsia="Arimo" w:hAnsi="Arimo"/>
          <w:i w:val="0"/>
          <w:u w:val="none"/>
          <w:vertAlign w:val="baseline"/>
          <w:rtl w:val="0"/>
        </w:rPr>
        <w:t xml:space="preserve"> is fairly complicated, so </w:t>
      </w:r>
      <w:r w:rsidDel="00000000" w:rsidR="00000000" w:rsidRPr="00000000">
        <w:rPr>
          <w:rFonts w:ascii="Arimo" w:cs="Arimo" w:eastAsia="Arimo" w:hAnsi="Arimo"/>
          <w:rtl w:val="0"/>
        </w:rPr>
        <w:t xml:space="preserve">this tutorial will</w:t>
      </w:r>
      <w:r w:rsidDel="00000000" w:rsidR="00000000" w:rsidRPr="00000000">
        <w:rPr>
          <w:rFonts w:ascii="Arimo" w:cs="Arimo" w:eastAsia="Arimo" w:hAnsi="Arimo"/>
          <w:i w:val="0"/>
          <w:u w:val="none"/>
          <w:vertAlign w:val="baseline"/>
          <w:rtl w:val="0"/>
        </w:rPr>
        <w:t xml:space="preserve"> not include a full explanation in this section. An in-depth explanation is provided in MDN Web Docs.</w:t>
      </w:r>
      <w:r w:rsidDel="00000000" w:rsidR="00000000" w:rsidRPr="00000000">
        <w:rPr>
          <w:rtl w:val="0"/>
        </w:rPr>
      </w:r>
    </w:p>
    <w:p w:rsidR="00000000" w:rsidDel="00000000" w:rsidP="00000000" w:rsidRDefault="00000000" w:rsidRPr="00000000" w14:paraId="0000037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78">
      <w:pPr>
        <w:pageBreakBefore w:val="0"/>
        <w:numPr>
          <w:ilvl w:val="0"/>
          <w:numId w:val="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Other Functions</w:t>
      </w:r>
      <w:r w:rsidDel="00000000" w:rsidR="00000000" w:rsidRPr="00000000">
        <w:rPr>
          <w:rtl w:val="0"/>
        </w:rPr>
      </w:r>
    </w:p>
    <w:p w:rsidR="00000000" w:rsidDel="00000000" w:rsidP="00000000" w:rsidRDefault="00000000" w:rsidRPr="00000000" w14:paraId="00000379">
      <w:pPr>
        <w:pageBreakBefore w:val="0"/>
        <w:jc w:val="both"/>
        <w:rPr>
          <w:rFonts w:ascii="Arimo" w:cs="Arimo" w:eastAsia="Arimo" w:hAnsi="Arimo"/>
        </w:rPr>
      </w:pPr>
      <w:sdt>
        <w:sdtPr>
          <w:tag w:val="goog_rdk_185"/>
        </w:sdtPr>
        <w:sdtContent>
          <w:r w:rsidDel="00000000" w:rsidR="00000000" w:rsidRPr="00000000">
            <w:rPr>
              <w:rFonts w:ascii="Arial Unicode MS" w:cs="Arial Unicode MS" w:eastAsia="Arial Unicode MS" w:hAnsi="Arial Unicode MS"/>
              <w:i w:val="0"/>
              <w:u w:val="none"/>
              <w:vertAlign w:val="baseline"/>
              <w:rtl w:val="0"/>
            </w:rPr>
            <w:t xml:space="preserve">　JavaScript provides a large number of other functions that are useful when dealing with arrays.</w:t>
          </w:r>
        </w:sdtContent>
      </w:sdt>
      <w:r w:rsidDel="00000000" w:rsidR="00000000" w:rsidRPr="00000000">
        <w:rPr>
          <w:rtl w:val="0"/>
        </w:rPr>
      </w:r>
    </w:p>
    <w:p w:rsidR="00000000" w:rsidDel="00000000" w:rsidP="00000000" w:rsidRDefault="00000000" w:rsidRPr="00000000" w14:paraId="0000037A">
      <w:pPr>
        <w:pageBreakBefore w:val="0"/>
        <w:jc w:val="both"/>
        <w:rPr>
          <w:rFonts w:ascii="Arimo" w:cs="Arimo" w:eastAsia="Arimo" w:hAnsi="Arimo"/>
        </w:rPr>
      </w:pPr>
      <w:r w:rsidDel="00000000" w:rsidR="00000000" w:rsidRPr="00000000">
        <w:rPr>
          <w:rtl w:val="0"/>
        </w:rPr>
      </w:r>
    </w:p>
    <w:tbl>
      <w:tblPr>
        <w:tblStyle w:val="Table8"/>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7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7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concat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array consolidating values or arrays specified in arguments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includes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if the value specified in an argument is contained within an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join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string consolidating all elements in an array using the separator string specified in an argument; commas will be used if the separator string is omitted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splice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Allows you to delete or insert array elements by specifying an index; specify an index in the first argument, the number of values to delete in the second argument, and the elements to insert in the third argument and beyond</w:t>
            </w:r>
            <w:r w:rsidDel="00000000" w:rsidR="00000000" w:rsidRPr="00000000">
              <w:rPr>
                <w:rtl w:val="0"/>
              </w:rPr>
            </w:r>
          </w:p>
        </w:tc>
      </w:tr>
    </w:tbl>
    <w:p w:rsidR="00000000" w:rsidDel="00000000" w:rsidP="00000000" w:rsidRDefault="00000000" w:rsidRPr="00000000" w14:paraId="00000385">
      <w:pPr>
        <w:pageBreakBefore w:val="0"/>
        <w:jc w:val="both"/>
        <w:rPr>
          <w:rFonts w:ascii="Arimo" w:cs="Arimo" w:eastAsia="Arimo" w:hAnsi="Arimo"/>
        </w:rPr>
      </w:pPr>
      <w:sdt>
        <w:sdtPr>
          <w:tag w:val="goog_rdk_186"/>
        </w:sdtPr>
        <w:sdtContent>
          <w:commentRangeStart w:id="3"/>
        </w:sdtContent>
      </w:sdt>
      <w:r w:rsidDel="00000000" w:rsidR="00000000" w:rsidRPr="00000000">
        <w:rPr>
          <w:rtl w:val="0"/>
        </w:rPr>
      </w:r>
    </w:p>
    <w:p w:rsidR="00000000" w:rsidDel="00000000" w:rsidP="00000000" w:rsidRDefault="00000000" w:rsidRPr="00000000" w14:paraId="00000386">
      <w:pPr>
        <w:pStyle w:val="Heading3"/>
        <w:pageBreakBefore w:val="0"/>
        <w:jc w:val="both"/>
        <w:rPr>
          <w:rFonts w:ascii="Arimo" w:cs="Arimo" w:eastAsia="Arimo" w:hAnsi="Arimo"/>
          <w:b w:val="1"/>
        </w:rPr>
      </w:pPr>
      <w:commentRangeEnd w:id="3"/>
      <w:r w:rsidDel="00000000" w:rsidR="00000000" w:rsidRPr="00000000">
        <w:commentReference w:id="3"/>
      </w:r>
      <w:r w:rsidDel="00000000" w:rsidR="00000000" w:rsidRPr="00000000">
        <w:rPr>
          <w:rFonts w:ascii="Arimo" w:cs="Arimo" w:eastAsia="Arimo" w:hAnsi="Arimo"/>
          <w:b w:val="1"/>
          <w:i w:val="0"/>
          <w:u w:val="none"/>
          <w:vertAlign w:val="baseline"/>
          <w:rtl w:val="0"/>
        </w:rPr>
        <w:t xml:space="preserve">Math</w:t>
      </w:r>
      <w:r w:rsidDel="00000000" w:rsidR="00000000" w:rsidRPr="00000000">
        <w:rPr>
          <w:rtl w:val="0"/>
        </w:rPr>
      </w:r>
    </w:p>
    <w:p w:rsidR="00000000" w:rsidDel="00000000" w:rsidP="00000000" w:rsidRDefault="00000000" w:rsidRPr="00000000" w14:paraId="00000387">
      <w:pPr>
        <w:pageBreakBefore w:val="0"/>
        <w:jc w:val="both"/>
        <w:rPr>
          <w:rFonts w:ascii="Arimo" w:cs="Arimo" w:eastAsia="Arimo" w:hAnsi="Arimo"/>
          <w:i w:val="0"/>
          <w:u w:val="none"/>
          <w:vertAlign w:val="baseline"/>
        </w:rPr>
      </w:pPr>
      <w:sdt>
        <w:sdtPr>
          <w:tag w:val="goog_rdk_187"/>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Math</w:t>
      </w:r>
      <w:r w:rsidDel="00000000" w:rsidR="00000000" w:rsidRPr="00000000">
        <w:rPr>
          <w:rFonts w:ascii="Arimo" w:cs="Arimo" w:eastAsia="Arimo" w:hAnsi="Arimo"/>
          <w:i w:val="0"/>
          <w:u w:val="none"/>
          <w:vertAlign w:val="baseline"/>
          <w:rtl w:val="0"/>
        </w:rPr>
        <w:t xml:space="preserve"> modules are a set of functions in which the functions and constants used in mathematics are defined. As opposed to the arrays described in the previous section, they are not used in relation to variables they have defined. They call a </w:t>
      </w:r>
      <w:r w:rsidDel="00000000" w:rsidR="00000000" w:rsidRPr="00000000">
        <w:rPr>
          <w:rFonts w:ascii="Arimo" w:cs="Arimo" w:eastAsia="Arimo" w:hAnsi="Arimo"/>
          <w:i w:val="1"/>
          <w:u w:val="none"/>
          <w:vertAlign w:val="baseline"/>
          <w:rtl w:val="0"/>
        </w:rPr>
        <w:t xml:space="preserve">Math</w:t>
      </w:r>
      <w:r w:rsidDel="00000000" w:rsidR="00000000" w:rsidRPr="00000000">
        <w:rPr>
          <w:rFonts w:ascii="Arimo" w:cs="Arimo" w:eastAsia="Arimo" w:hAnsi="Arimo"/>
          <w:i w:val="0"/>
          <w:u w:val="none"/>
          <w:vertAlign w:val="baseline"/>
          <w:rtl w:val="0"/>
        </w:rPr>
        <w:t xml:space="preserve"> function that has been defined in a fixed manner, such as </w:t>
      </w:r>
      <w:r w:rsidDel="00000000" w:rsidR="00000000" w:rsidRPr="00000000">
        <w:rPr>
          <w:rFonts w:ascii="Arimo" w:cs="Arimo" w:eastAsia="Arimo" w:hAnsi="Arimo"/>
          <w:i w:val="1"/>
          <w:u w:val="none"/>
          <w:vertAlign w:val="baseline"/>
          <w:rtl w:val="0"/>
        </w:rPr>
        <w:t xml:space="preserve">Math.abs</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38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89">
      <w:pPr>
        <w:pageBreakBefore w:val="0"/>
        <w:jc w:val="both"/>
        <w:rPr>
          <w:rFonts w:ascii="Arimo" w:cs="Arimo" w:eastAsia="Arimo" w:hAnsi="Arimo"/>
        </w:rPr>
      </w:pPr>
      <w:sdt>
        <w:sdtPr>
          <w:tag w:val="goog_rdk_188"/>
        </w:sdtPr>
        <w:sdtContent>
          <w:r w:rsidDel="00000000" w:rsidR="00000000" w:rsidRPr="00000000">
            <w:rPr>
              <w:rFonts w:ascii="Arial Unicode MS" w:cs="Arial Unicode MS" w:eastAsia="Arial Unicode MS" w:hAnsi="Arial Unicode MS"/>
              <w:i w:val="0"/>
              <w:u w:val="none"/>
              <w:vertAlign w:val="baseline"/>
              <w:rtl w:val="0"/>
            </w:rPr>
            <w:t xml:space="preserve">　This is fairly similar to the core script </w:t>
          </w:r>
        </w:sdtContent>
      </w:sdt>
      <w:r w:rsidDel="00000000" w:rsidR="00000000" w:rsidRPr="00000000">
        <w:rPr>
          <w:rFonts w:ascii="Arimo" w:cs="Arimo" w:eastAsia="Arimo" w:hAnsi="Arimo"/>
          <w:i w:val="1"/>
          <w:u w:val="none"/>
          <w:vertAlign w:val="baseline"/>
          <w:rtl w:val="0"/>
        </w:rPr>
        <w:t xml:space="preserve">XxxManager</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8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8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Math.abs(-100);</w:t>
      </w:r>
      <w:r w:rsidDel="00000000" w:rsidR="00000000" w:rsidRPr="00000000">
        <w:rPr>
          <w:rtl w:val="0"/>
        </w:rPr>
      </w:r>
    </w:p>
    <w:p w:rsidR="00000000" w:rsidDel="00000000" w:rsidP="00000000" w:rsidRDefault="00000000" w:rsidRPr="00000000" w14:paraId="0000038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8D">
      <w:pPr>
        <w:pageBreakBefore w:val="0"/>
        <w:jc w:val="both"/>
        <w:rPr>
          <w:rFonts w:ascii="Arimo" w:cs="Arimo" w:eastAsia="Arimo" w:hAnsi="Arimo"/>
        </w:rPr>
      </w:pPr>
      <w:sdt>
        <w:sdtPr>
          <w:tag w:val="goog_rdk_189"/>
        </w:sdtPr>
        <w:sdtContent>
          <w:r w:rsidDel="00000000" w:rsidR="00000000" w:rsidRPr="00000000">
            <w:rPr>
              <w:rFonts w:ascii="Arial Unicode MS" w:cs="Arial Unicode MS" w:eastAsia="Arial Unicode MS" w:hAnsi="Arial Unicode MS"/>
              <w:i w:val="0"/>
              <w:u w:val="none"/>
              <w:vertAlign w:val="baseline"/>
              <w:rtl w:val="0"/>
            </w:rPr>
            <w:t xml:space="preserve">　A list of these functions appears on the page linked below.</w:t>
          </w:r>
        </w:sdtContent>
      </w:sdt>
      <w:r w:rsidDel="00000000" w:rsidR="00000000" w:rsidRPr="00000000">
        <w:rPr>
          <w:rtl w:val="0"/>
        </w:rPr>
      </w:r>
    </w:p>
    <w:p w:rsidR="00000000" w:rsidDel="00000000" w:rsidP="00000000" w:rsidRDefault="00000000" w:rsidRPr="00000000" w14:paraId="0000038E">
      <w:pPr>
        <w:pageBreakBefore w:val="0"/>
        <w:jc w:val="both"/>
        <w:rPr>
          <w:rFonts w:ascii="Arimo" w:cs="Arimo" w:eastAsia="Arimo" w:hAnsi="Arimo"/>
        </w:rPr>
      </w:pPr>
      <w:hyperlink r:id="rId18">
        <w:r w:rsidDel="00000000" w:rsidR="00000000" w:rsidRPr="00000000">
          <w:rPr>
            <w:rFonts w:ascii="Arimo" w:cs="Arimo" w:eastAsia="Arimo" w:hAnsi="Arimo"/>
            <w:i w:val="0"/>
            <w:color w:val="1155cc"/>
            <w:u w:val="single"/>
            <w:vertAlign w:val="baseline"/>
            <w:rtl w:val="0"/>
          </w:rPr>
          <w:t xml:space="preserve">https://developer.mozilla.org/ja/docs/Web/JavaScript/Reference/Global_Objects/Math</w:t>
        </w:r>
      </w:hyperlink>
      <w:r w:rsidDel="00000000" w:rsidR="00000000" w:rsidRPr="00000000">
        <w:rPr>
          <w:rtl w:val="0"/>
        </w:rPr>
      </w:r>
    </w:p>
    <w:p w:rsidR="00000000" w:rsidDel="00000000" w:rsidP="00000000" w:rsidRDefault="00000000" w:rsidRPr="00000000" w14:paraId="0000038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90">
      <w:pPr>
        <w:pageBreakBefore w:val="0"/>
        <w:jc w:val="both"/>
        <w:rPr>
          <w:rFonts w:ascii="Arimo" w:cs="Arimo" w:eastAsia="Arimo" w:hAnsi="Arimo"/>
        </w:rPr>
      </w:pPr>
      <w:sdt>
        <w:sdtPr>
          <w:tag w:val="goog_rdk_190"/>
        </w:sdtPr>
        <w:sdtContent>
          <w:r w:rsidDel="00000000" w:rsidR="00000000" w:rsidRPr="00000000">
            <w:rPr>
              <w:rFonts w:ascii="Arial Unicode MS" w:cs="Arial Unicode MS" w:eastAsia="Arial Unicode MS" w:hAnsi="Arial Unicode MS"/>
              <w:i w:val="0"/>
              <w:u w:val="none"/>
              <w:vertAlign w:val="baseline"/>
              <w:rtl w:val="0"/>
            </w:rPr>
            <w:t xml:space="preserve">　From among these </w:t>
          </w:r>
        </w:sdtContent>
      </w:sdt>
      <w:r w:rsidDel="00000000" w:rsidR="00000000" w:rsidRPr="00000000">
        <w:rPr>
          <w:rFonts w:ascii="Arimo" w:cs="Arimo" w:eastAsia="Arimo" w:hAnsi="Arimo"/>
          <w:i w:val="1"/>
          <w:u w:val="none"/>
          <w:vertAlign w:val="baseline"/>
          <w:rtl w:val="0"/>
        </w:rPr>
        <w:t xml:space="preserve">Math</w:t>
      </w:r>
      <w:r w:rsidDel="00000000" w:rsidR="00000000" w:rsidRPr="00000000">
        <w:rPr>
          <w:rFonts w:ascii="Arimo" w:cs="Arimo" w:eastAsia="Arimo" w:hAnsi="Arimo"/>
          <w:i w:val="0"/>
          <w:u w:val="none"/>
          <w:vertAlign w:val="baseline"/>
          <w:rtl w:val="0"/>
        </w:rPr>
        <w:t xml:space="preserve"> modules, </w:t>
      </w:r>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will explain about the functions that are used by core scripts and for mathematical formulas dealing with areas such as skills.</w:t>
      </w:r>
      <w:r w:rsidDel="00000000" w:rsidR="00000000" w:rsidRPr="00000000">
        <w:rPr>
          <w:rtl w:val="0"/>
        </w:rPr>
      </w:r>
    </w:p>
    <w:p w:rsidR="00000000" w:rsidDel="00000000" w:rsidP="00000000" w:rsidRDefault="00000000" w:rsidRPr="00000000" w14:paraId="0000039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92">
      <w:pPr>
        <w:pageBreakBefore w:val="0"/>
        <w:jc w:val="both"/>
        <w:rPr>
          <w:rFonts w:ascii="Arimo" w:cs="Arimo" w:eastAsia="Arimo" w:hAnsi="Arimo"/>
        </w:rPr>
      </w:pPr>
      <w:r w:rsidDel="00000000" w:rsidR="00000000" w:rsidRPr="00000000">
        <w:rPr>
          <w:rtl w:val="0"/>
        </w:rPr>
      </w:r>
    </w:p>
    <w:tbl>
      <w:tblPr>
        <w:tblStyle w:val="Table9"/>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9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9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Math.abs(n)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absolute value of the number </w:t>
            </w:r>
            <w:r w:rsidDel="00000000" w:rsidR="00000000" w:rsidRPr="00000000">
              <w:rPr>
                <w:rFonts w:ascii="Arimo" w:cs="Arimo" w:eastAsia="Arimo" w:hAnsi="Arimo"/>
                <w:i w:val="1"/>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Math.ceil(n)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smallest integer exceeding the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can be used for operations such as rounding up a decimal point, but not for designating a negative value for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Math.floor(n)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greatest integer not exceeding the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similarly, can be used for operations such as rounding down a number, but not for designating a negative value for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Math.round(n)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an integer rounding off the number </w:t>
            </w:r>
            <w:r w:rsidDel="00000000" w:rsidR="00000000" w:rsidRPr="00000000">
              <w:rPr>
                <w:rFonts w:ascii="Arimo" w:cs="Arimo" w:eastAsia="Arimo" w:hAnsi="Arimo"/>
                <w:i w:val="1"/>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Math.trunc(n)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value of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with the decimal point discarded; can be used to round down a number more expressly in comparison to </w:t>
            </w:r>
            <w:r w:rsidDel="00000000" w:rsidR="00000000" w:rsidRPr="00000000">
              <w:rPr>
                <w:rFonts w:ascii="Arimo" w:cs="Arimo" w:eastAsia="Arimo" w:hAnsi="Arimo"/>
                <w:i w:val="1"/>
                <w:u w:val="none"/>
                <w:vertAlign w:val="baseline"/>
                <w:rtl w:val="0"/>
              </w:rPr>
              <w:t xml:space="preserve">floor</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floor </w:t>
            </w:r>
            <w:r w:rsidDel="00000000" w:rsidR="00000000" w:rsidRPr="00000000">
              <w:rPr>
                <w:rFonts w:ascii="Arimo" w:cs="Arimo" w:eastAsia="Arimo" w:hAnsi="Arimo"/>
                <w:i w:val="0"/>
                <w:u w:val="none"/>
                <w:vertAlign w:val="baseline"/>
                <w:rtl w:val="0"/>
              </w:rPr>
              <w:t xml:space="preserve">is used more often by core scripts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Math.max(n, 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greatest number among numbers specified in an argument; allows you to specify how many numbers you want in the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Math.pow(n, 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value of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to the power of </w:t>
            </w:r>
            <w:r w:rsidDel="00000000" w:rsidR="00000000" w:rsidRPr="00000000">
              <w:rPr>
                <w:rFonts w:ascii="Arimo" w:cs="Arimo" w:eastAsia="Arimo" w:hAnsi="Arimo"/>
                <w:i w:val="1"/>
                <w:u w:val="none"/>
                <w:vertAlign w:val="baseline"/>
                <w:rtl w:val="0"/>
              </w:rPr>
              <w:t xml:space="preserv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Math.randomInt(n)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random integer within a range from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n-1</w:t>
            </w:r>
            <w:r w:rsidDel="00000000" w:rsidR="00000000" w:rsidRPr="00000000">
              <w:rPr>
                <w:rFonts w:ascii="Arimo" w:cs="Arimo" w:eastAsia="Arimo" w:hAnsi="Arimo"/>
                <w:i w:val="0"/>
                <w:u w:val="none"/>
                <w:vertAlign w:val="baseline"/>
                <w:rtl w:val="0"/>
              </w:rPr>
              <w:t xml:space="preserve">; this function was added, in fact, by core scripts and is not written about in MDN</w:t>
            </w:r>
            <w:r w:rsidDel="00000000" w:rsidR="00000000" w:rsidRPr="00000000">
              <w:rPr>
                <w:rtl w:val="0"/>
              </w:rPr>
            </w:r>
          </w:p>
        </w:tc>
      </w:tr>
    </w:tbl>
    <w:p w:rsidR="00000000" w:rsidDel="00000000" w:rsidP="00000000" w:rsidRDefault="00000000" w:rsidRPr="00000000" w14:paraId="000003A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6">
      <w:pPr>
        <w:pStyle w:val="Heading3"/>
        <w:pageBreakBefore w:val="0"/>
        <w:jc w:val="both"/>
        <w:rPr>
          <w:rFonts w:ascii="Arimo" w:cs="Arimo" w:eastAsia="Arimo" w:hAnsi="Arimo"/>
          <w:b w:val="1"/>
        </w:rPr>
      </w:pPr>
      <w:bookmarkStart w:colFirst="0" w:colLast="0" w:name="_heading=h.206ipza" w:id="54"/>
      <w:bookmarkEnd w:id="54"/>
      <w:r w:rsidDel="00000000" w:rsidR="00000000" w:rsidRPr="00000000">
        <w:rPr>
          <w:rFonts w:ascii="Arimo" w:cs="Arimo" w:eastAsia="Arimo" w:hAnsi="Arimo"/>
          <w:b w:val="1"/>
          <w:i w:val="0"/>
          <w:u w:val="none"/>
          <w:vertAlign w:val="baseline"/>
          <w:rtl w:val="0"/>
        </w:rPr>
        <w:t xml:space="preserve">Strings</w:t>
      </w:r>
      <w:r w:rsidDel="00000000" w:rsidR="00000000" w:rsidRPr="00000000">
        <w:rPr>
          <w:rtl w:val="0"/>
        </w:rPr>
      </w:r>
    </w:p>
    <w:p w:rsidR="00000000" w:rsidDel="00000000" w:rsidP="00000000" w:rsidRDefault="00000000" w:rsidRPr="00000000" w14:paraId="000003A7">
      <w:pPr>
        <w:pageBreakBefore w:val="0"/>
        <w:jc w:val="both"/>
        <w:rPr>
          <w:rFonts w:ascii="Arimo" w:cs="Arimo" w:eastAsia="Arimo" w:hAnsi="Arimo"/>
        </w:rPr>
      </w:pPr>
      <w:sdt>
        <w:sdtPr>
          <w:tag w:val="goog_rdk_191"/>
        </w:sdtPr>
        <w:sdtContent>
          <w:r w:rsidDel="00000000" w:rsidR="00000000" w:rsidRPr="00000000">
            <w:rPr>
              <w:rFonts w:ascii="Arial Unicode MS" w:cs="Arial Unicode MS" w:eastAsia="Arial Unicode MS" w:hAnsi="Arial Unicode MS"/>
              <w:i w:val="0"/>
              <w:u w:val="none"/>
              <w:vertAlign w:val="baseline"/>
              <w:rtl w:val="0"/>
            </w:rPr>
            <w:t xml:space="preserve">　Here, </w:t>
          </w:r>
        </w:sdtContent>
      </w:sdt>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will explain about functions that are frequently employed when dealing with strings. Just like arrays, strings are often used by core scripts. If you gain a grasp of the most convenient functions, this will prove helpful when writing scripts.</w:t>
      </w:r>
      <w:r w:rsidDel="00000000" w:rsidR="00000000" w:rsidRPr="00000000">
        <w:rPr>
          <w:rtl w:val="0"/>
        </w:rPr>
      </w:r>
    </w:p>
    <w:p w:rsidR="00000000" w:rsidDel="00000000" w:rsidP="00000000" w:rsidRDefault="00000000" w:rsidRPr="00000000" w14:paraId="000003A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'AAAA';</w:t>
      </w:r>
      <w:r w:rsidDel="00000000" w:rsidR="00000000" w:rsidRPr="00000000">
        <w:rPr>
          <w:rtl w:val="0"/>
        </w:rPr>
      </w:r>
    </w:p>
    <w:p w:rsidR="00000000" w:rsidDel="00000000" w:rsidP="00000000" w:rsidRDefault="00000000" w:rsidRPr="00000000" w14:paraId="000003A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bbb = aaa.toLowerCase();</w:t>
      </w:r>
      <w:r w:rsidDel="00000000" w:rsidR="00000000" w:rsidRPr="00000000">
        <w:rPr>
          <w:rtl w:val="0"/>
        </w:rPr>
      </w:r>
    </w:p>
    <w:p w:rsidR="00000000" w:rsidDel="00000000" w:rsidP="00000000" w:rsidRDefault="00000000" w:rsidRPr="00000000" w14:paraId="000003A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C">
      <w:pPr>
        <w:pageBreakBefore w:val="0"/>
        <w:jc w:val="both"/>
        <w:rPr>
          <w:rFonts w:ascii="Arimo" w:cs="Arimo" w:eastAsia="Arimo" w:hAnsi="Arimo"/>
        </w:rPr>
      </w:pPr>
      <w:sdt>
        <w:sdtPr>
          <w:tag w:val="goog_rdk_192"/>
        </w:sdtPr>
        <w:sdtContent>
          <w:r w:rsidDel="00000000" w:rsidR="00000000" w:rsidRPr="00000000">
            <w:rPr>
              <w:rFonts w:ascii="Arial Unicode MS" w:cs="Arial Unicode MS" w:eastAsia="Arial Unicode MS" w:hAnsi="Arial Unicode MS"/>
              <w:i w:val="0"/>
              <w:u w:val="none"/>
              <w:vertAlign w:val="baseline"/>
              <w:rtl w:val="0"/>
            </w:rPr>
            <w:t xml:space="preserve">　A list of these functions appears on the page linked below.</w:t>
          </w:r>
        </w:sdtContent>
      </w:sdt>
      <w:r w:rsidDel="00000000" w:rsidR="00000000" w:rsidRPr="00000000">
        <w:rPr>
          <w:rtl w:val="0"/>
        </w:rPr>
      </w:r>
    </w:p>
    <w:p w:rsidR="00000000" w:rsidDel="00000000" w:rsidP="00000000" w:rsidRDefault="00000000" w:rsidRPr="00000000" w14:paraId="000003AD">
      <w:pPr>
        <w:pageBreakBefore w:val="0"/>
        <w:jc w:val="both"/>
        <w:rPr>
          <w:rFonts w:ascii="Arimo" w:cs="Arimo" w:eastAsia="Arimo" w:hAnsi="Arimo"/>
        </w:rPr>
      </w:pPr>
      <w:hyperlink r:id="rId19">
        <w:r w:rsidDel="00000000" w:rsidR="00000000" w:rsidRPr="00000000">
          <w:rPr>
            <w:rFonts w:ascii="Arimo" w:cs="Arimo" w:eastAsia="Arimo" w:hAnsi="Arimo"/>
            <w:i w:val="0"/>
            <w:color w:val="1155cc"/>
            <w:u w:val="single"/>
            <w:vertAlign w:val="baseline"/>
            <w:rtl w:val="0"/>
          </w:rPr>
          <w:t xml:space="preserve">https://developer.mozilla.org/ja/docs/Web/JavaScript/Reference/Global_Objects/String/toLowerCase</w:t>
        </w:r>
      </w:hyperlink>
      <w:r w:rsidDel="00000000" w:rsidR="00000000" w:rsidRPr="00000000">
        <w:rPr>
          <w:rtl w:val="0"/>
        </w:rPr>
      </w:r>
    </w:p>
    <w:p w:rsidR="00000000" w:rsidDel="00000000" w:rsidP="00000000" w:rsidRDefault="00000000" w:rsidRPr="00000000" w14:paraId="000003A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B0">
      <w:pPr>
        <w:pageBreakBefore w:val="0"/>
        <w:jc w:val="both"/>
        <w:rPr>
          <w:rFonts w:ascii="Arimo" w:cs="Arimo" w:eastAsia="Arimo" w:hAnsi="Arimo"/>
        </w:rPr>
      </w:pPr>
      <w:sdt>
        <w:sdtPr>
          <w:tag w:val="goog_rdk_193"/>
        </w:sdtPr>
        <w:sdtContent>
          <w:r w:rsidDel="00000000" w:rsidR="00000000" w:rsidRPr="00000000">
            <w:rPr>
              <w:rFonts w:ascii="Arial Unicode MS" w:cs="Arial Unicode MS" w:eastAsia="Arial Unicode MS" w:hAnsi="Arial Unicode MS"/>
              <w:i w:val="0"/>
              <w:u w:val="none"/>
              <w:vertAlign w:val="baseline"/>
              <w:rtl w:val="0"/>
            </w:rPr>
            <w:t xml:space="preserve">　A list of frequently used functions appears below.</w:t>
          </w:r>
        </w:sdtContent>
      </w:sdt>
      <w:r w:rsidDel="00000000" w:rsidR="00000000" w:rsidRPr="00000000">
        <w:rPr>
          <w:rtl w:val="0"/>
        </w:rPr>
      </w:r>
    </w:p>
    <w:tbl>
      <w:tblPr>
        <w:tblStyle w:val="Table10"/>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B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B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includes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if the string specified in an argument is contained therein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toLowerCase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string that is a lowercase letter version of the 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toUpperCase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string that is an uppercase letter version of the 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substring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string that is a portion of the original string spanning from a starting position to an ending position specified in arguments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replace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Replaces the string specified in the first argument with the string specified in the second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split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strings after splitting them into an array, using the character (or characters) specified in an argument as a separator string</w:t>
            </w:r>
            <w:r w:rsidDel="00000000" w:rsidR="00000000" w:rsidRPr="00000000">
              <w:rPr>
                <w:rtl w:val="0"/>
              </w:rPr>
            </w:r>
          </w:p>
        </w:tc>
      </w:tr>
    </w:tbl>
    <w:p w:rsidR="00000000" w:rsidDel="00000000" w:rsidP="00000000" w:rsidRDefault="00000000" w:rsidRPr="00000000" w14:paraId="000003B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0">
      <w:pPr>
        <w:pStyle w:val="Heading1"/>
        <w:pageBreakBefore w:val="0"/>
        <w:jc w:val="both"/>
        <w:rPr>
          <w:rFonts w:ascii="Arimo" w:cs="Arimo" w:eastAsia="Arimo" w:hAnsi="Arimo"/>
          <w:b w:val="1"/>
        </w:rPr>
      </w:pPr>
      <w:bookmarkStart w:colFirst="0" w:colLast="0" w:name="_heading=h.4k668n3" w:id="55"/>
      <w:bookmarkEnd w:id="55"/>
      <w:r w:rsidDel="00000000" w:rsidR="00000000" w:rsidRPr="00000000">
        <w:rPr>
          <w:rFonts w:ascii="Arimo" w:cs="Arimo" w:eastAsia="Arimo" w:hAnsi="Arimo"/>
          <w:b w:val="1"/>
          <w:rtl w:val="0"/>
        </w:rPr>
        <w:t xml:space="preserve">4.0 </w:t>
      </w:r>
      <w:r w:rsidDel="00000000" w:rsidR="00000000" w:rsidRPr="00000000">
        <w:rPr>
          <w:rFonts w:ascii="Arimo" w:cs="Arimo" w:eastAsia="Arimo" w:hAnsi="Arimo"/>
          <w:b w:val="1"/>
          <w:i w:val="0"/>
          <w:u w:val="none"/>
          <w:vertAlign w:val="baseline"/>
          <w:rtl w:val="0"/>
        </w:rPr>
        <w:t xml:space="preserve">Making a Plugin</w:t>
      </w:r>
      <w:r w:rsidDel="00000000" w:rsidR="00000000" w:rsidRPr="00000000">
        <w:rPr>
          <w:rtl w:val="0"/>
        </w:rPr>
      </w:r>
    </w:p>
    <w:p w:rsidR="00000000" w:rsidDel="00000000" w:rsidP="00000000" w:rsidRDefault="00000000" w:rsidRPr="00000000" w14:paraId="000003C1">
      <w:pPr>
        <w:pageBreakBefore w:val="0"/>
        <w:jc w:val="both"/>
        <w:rPr>
          <w:rFonts w:ascii="Arimo" w:cs="Arimo" w:eastAsia="Arimo" w:hAnsi="Arimo"/>
        </w:rPr>
      </w:pPr>
      <w:sdt>
        <w:sdtPr>
          <w:tag w:val="goog_rdk_194"/>
        </w:sdtPr>
        <w:sdtContent>
          <w:r w:rsidDel="00000000" w:rsidR="00000000" w:rsidRPr="00000000">
            <w:rPr>
              <w:rFonts w:ascii="Arial Unicode MS" w:cs="Arial Unicode MS" w:eastAsia="Arial Unicode MS" w:hAnsi="Arial Unicode MS"/>
              <w:i w:val="0"/>
              <w:u w:val="none"/>
              <w:vertAlign w:val="baseline"/>
              <w:rtl w:val="0"/>
            </w:rPr>
            <w:t xml:space="preserve">　In this chapter,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provide information that will help you get started in actually creating a plugin by making good use of the JavaScript knowledge you gained from the previous chapter.</w:t>
      </w:r>
      <w:r w:rsidDel="00000000" w:rsidR="00000000" w:rsidRPr="00000000">
        <w:rPr>
          <w:rtl w:val="0"/>
        </w:rPr>
      </w:r>
    </w:p>
    <w:p w:rsidR="00000000" w:rsidDel="00000000" w:rsidP="00000000" w:rsidRDefault="00000000" w:rsidRPr="00000000" w14:paraId="000003C2">
      <w:pPr>
        <w:pStyle w:val="Heading2"/>
        <w:pageBreakBefore w:val="0"/>
        <w:jc w:val="both"/>
        <w:rPr>
          <w:rFonts w:ascii="Arimo" w:cs="Arimo" w:eastAsia="Arimo" w:hAnsi="Arimo"/>
          <w:b w:val="1"/>
        </w:rPr>
      </w:pPr>
      <w:bookmarkStart w:colFirst="0" w:colLast="0" w:name="_heading=h.2zbgiuw" w:id="56"/>
      <w:bookmarkEnd w:id="56"/>
      <w:r w:rsidDel="00000000" w:rsidR="00000000" w:rsidRPr="00000000">
        <w:rPr>
          <w:rFonts w:ascii="Arimo" w:cs="Arimo" w:eastAsia="Arimo" w:hAnsi="Arimo"/>
          <w:b w:val="1"/>
          <w:rtl w:val="0"/>
        </w:rPr>
        <w:t xml:space="preserve">4.1 </w:t>
      </w:r>
      <w:r w:rsidDel="00000000" w:rsidR="00000000" w:rsidRPr="00000000">
        <w:rPr>
          <w:rFonts w:ascii="Arimo" w:cs="Arimo" w:eastAsia="Arimo" w:hAnsi="Arimo"/>
          <w:b w:val="1"/>
          <w:i w:val="0"/>
          <w:u w:val="none"/>
          <w:vertAlign w:val="baseline"/>
          <w:rtl w:val="0"/>
        </w:rPr>
        <w:t xml:space="preserve">Preparations Conducted Before Making a Plugin</w:t>
      </w:r>
      <w:r w:rsidDel="00000000" w:rsidR="00000000" w:rsidRPr="00000000">
        <w:rPr>
          <w:rtl w:val="0"/>
        </w:rPr>
      </w:r>
    </w:p>
    <w:p w:rsidR="00000000" w:rsidDel="00000000" w:rsidP="00000000" w:rsidRDefault="00000000" w:rsidRPr="00000000" w14:paraId="000003C3">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Editor Installation</w:t>
      </w:r>
      <w:r w:rsidDel="00000000" w:rsidR="00000000" w:rsidRPr="00000000">
        <w:rPr>
          <w:rtl w:val="0"/>
        </w:rPr>
      </w:r>
    </w:p>
    <w:p w:rsidR="00000000" w:rsidDel="00000000" w:rsidP="00000000" w:rsidRDefault="00000000" w:rsidRPr="00000000" w14:paraId="000003C4">
      <w:pPr>
        <w:pageBreakBefore w:val="0"/>
        <w:jc w:val="both"/>
        <w:rPr>
          <w:rFonts w:ascii="Arimo" w:cs="Arimo" w:eastAsia="Arimo" w:hAnsi="Arimo"/>
          <w:i w:val="0"/>
          <w:u w:val="none"/>
          <w:vertAlign w:val="baseline"/>
        </w:rPr>
      </w:pPr>
      <w:sdt>
        <w:sdtPr>
          <w:tag w:val="goog_rdk_195"/>
        </w:sdtPr>
        <w:sdtContent>
          <w:r w:rsidDel="00000000" w:rsidR="00000000" w:rsidRPr="00000000">
            <w:rPr>
              <w:rFonts w:ascii="Arial Unicode MS" w:cs="Arial Unicode MS" w:eastAsia="Arial Unicode MS" w:hAnsi="Arial Unicode MS"/>
              <w:i w:val="0"/>
              <w:u w:val="none"/>
              <w:vertAlign w:val="baseline"/>
              <w:rtl w:val="0"/>
            </w:rPr>
            <w:t xml:space="preserve">　Plugins are principally written in JavaScript. As a plugin file contains a text format, it is possible to develop it through a commonly used notepad application or text editor. However, </w:t>
          </w:r>
        </w:sdtContent>
      </w:sdt>
      <w:r w:rsidDel="00000000" w:rsidR="00000000" w:rsidRPr="00000000">
        <w:rPr>
          <w:rFonts w:ascii="Arimo" w:cs="Arimo" w:eastAsia="Arimo" w:hAnsi="Arimo"/>
          <w:rtl w:val="0"/>
        </w:rPr>
        <w:t xml:space="preserve">it is</w:t>
      </w:r>
      <w:r w:rsidDel="00000000" w:rsidR="00000000" w:rsidRPr="00000000">
        <w:rPr>
          <w:rFonts w:ascii="Arimo" w:cs="Arimo" w:eastAsia="Arimo" w:hAnsi="Arimo"/>
          <w:i w:val="0"/>
          <w:u w:val="none"/>
          <w:vertAlign w:val="baseline"/>
          <w:rtl w:val="0"/>
        </w:rPr>
        <w:t xml:space="preserve"> recommended that you prepare a dedicated editor specially designed for JavaScript development.</w:t>
      </w:r>
    </w:p>
    <w:p w:rsidR="00000000" w:rsidDel="00000000" w:rsidP="00000000" w:rsidRDefault="00000000" w:rsidRPr="00000000" w14:paraId="000003C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6">
      <w:pPr>
        <w:pageBreakBefore w:val="0"/>
        <w:jc w:val="both"/>
        <w:rPr>
          <w:rFonts w:ascii="Arimo" w:cs="Arimo" w:eastAsia="Arimo" w:hAnsi="Arimo"/>
          <w:i w:val="0"/>
          <w:u w:val="none"/>
          <w:vertAlign w:val="baseline"/>
        </w:rPr>
      </w:pPr>
      <w:sdt>
        <w:sdtPr>
          <w:tag w:val="goog_rdk_196"/>
        </w:sdtPr>
        <w:sdtContent>
          <w:r w:rsidDel="00000000" w:rsidR="00000000" w:rsidRPr="00000000">
            <w:rPr>
              <w:rFonts w:ascii="Arial Unicode MS" w:cs="Arial Unicode MS" w:eastAsia="Arial Unicode MS" w:hAnsi="Arial Unicode MS"/>
              <w:i w:val="0"/>
              <w:u w:val="none"/>
              <w:vertAlign w:val="baseline"/>
              <w:rtl w:val="0"/>
            </w:rPr>
            <w:t xml:space="preserve">　If you search for a dedicated editor, you will find many articles that provide comparisons. Choose whichever editor meets your preferences. It is a good idea to refer to newer articles in terms of when they were posted.</w:t>
          </w:r>
        </w:sdtContent>
      </w:sdt>
    </w:p>
    <w:p w:rsidR="00000000" w:rsidDel="00000000" w:rsidP="00000000" w:rsidRDefault="00000000" w:rsidRPr="00000000" w14:paraId="000003C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8">
      <w:pPr>
        <w:pageBreakBefore w:val="0"/>
        <w:jc w:val="both"/>
        <w:rPr>
          <w:rFonts w:ascii="Arimo" w:cs="Arimo" w:eastAsia="Arimo" w:hAnsi="Arimo"/>
        </w:rPr>
      </w:pPr>
      <w:sdt>
        <w:sdtPr>
          <w:tag w:val="goog_rdk_197"/>
        </w:sdtPr>
        <w:sdtContent>
          <w:r w:rsidDel="00000000" w:rsidR="00000000" w:rsidRPr="00000000">
            <w:rPr>
              <w:rFonts w:ascii="Arial Unicode MS" w:cs="Arial Unicode MS" w:eastAsia="Arial Unicode MS" w:hAnsi="Arial Unicode MS"/>
              <w:i w:val="0"/>
              <w:u w:val="none"/>
              <w:vertAlign w:val="baseline"/>
              <w:rtl w:val="0"/>
            </w:rPr>
            <w:t xml:space="preserve">　A dedicated editor will possess the following kinds of features.</w:t>
          </w:r>
        </w:sdtContent>
      </w:sdt>
      <w:r w:rsidDel="00000000" w:rsidR="00000000" w:rsidRPr="00000000">
        <w:rPr>
          <w:rtl w:val="0"/>
        </w:rPr>
      </w:r>
    </w:p>
    <w:p w:rsidR="00000000" w:rsidDel="00000000" w:rsidP="00000000" w:rsidRDefault="00000000" w:rsidRPr="00000000" w14:paraId="000003C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A">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Code completion (after you write code partially, predicts and suggests the subsequent notation)</w:t>
      </w:r>
      <w:r w:rsidDel="00000000" w:rsidR="00000000" w:rsidRPr="00000000">
        <w:rPr>
          <w:rtl w:val="0"/>
        </w:rPr>
      </w:r>
    </w:p>
    <w:p w:rsidR="00000000" w:rsidDel="00000000" w:rsidP="00000000" w:rsidRDefault="00000000" w:rsidRPr="00000000" w14:paraId="000003CB">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Static analysis (provides an advance warning regarding notation that may cause a compilation or runtime error)</w:t>
      </w:r>
      <w:r w:rsidDel="00000000" w:rsidR="00000000" w:rsidRPr="00000000">
        <w:rPr>
          <w:rtl w:val="0"/>
        </w:rPr>
      </w:r>
    </w:p>
    <w:p w:rsidR="00000000" w:rsidDel="00000000" w:rsidP="00000000" w:rsidRDefault="00000000" w:rsidRPr="00000000" w14:paraId="000003CC">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Formatter (conducts automatic formatting for indents and other aspects of coding according to rules set beforehand)</w:t>
      </w:r>
      <w:r w:rsidDel="00000000" w:rsidR="00000000" w:rsidRPr="00000000">
        <w:rPr>
          <w:rtl w:val="0"/>
        </w:rPr>
      </w:r>
    </w:p>
    <w:p w:rsidR="00000000" w:rsidDel="00000000" w:rsidP="00000000" w:rsidRDefault="00000000" w:rsidRPr="00000000" w14:paraId="000003CD">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Debugger (stops script execution during runtime, and checks variables or runs code line by line)</w:t>
      </w:r>
      <w:r w:rsidDel="00000000" w:rsidR="00000000" w:rsidRPr="00000000">
        <w:rPr>
          <w:rtl w:val="0"/>
        </w:rPr>
      </w:r>
    </w:p>
    <w:p w:rsidR="00000000" w:rsidDel="00000000" w:rsidP="00000000" w:rsidRDefault="00000000" w:rsidRPr="00000000" w14:paraId="000003C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F">
      <w:pPr>
        <w:pageBreakBefore w:val="0"/>
        <w:jc w:val="both"/>
        <w:rPr>
          <w:rFonts w:ascii="Arimo" w:cs="Arimo" w:eastAsia="Arimo" w:hAnsi="Arimo"/>
        </w:rPr>
      </w:pPr>
      <w:sdt>
        <w:sdtPr>
          <w:tag w:val="goog_rdk_198"/>
        </w:sdtPr>
        <w:sdtContent>
          <w:r w:rsidDel="00000000" w:rsidR="00000000" w:rsidRPr="00000000">
            <w:rPr>
              <w:rFonts w:ascii="Arial Unicode MS" w:cs="Arial Unicode MS" w:eastAsia="Arial Unicode MS" w:hAnsi="Arial Unicode MS"/>
              <w:i w:val="0"/>
              <w:u w:val="none"/>
              <w:vertAlign w:val="baseline"/>
              <w:rtl w:val="0"/>
            </w:rPr>
            <w:t xml:space="preserve">　Plugin creation is a complex and delicate type of work. By making use of these editor functions, you can proceed in an easy and efficient manner.</w:t>
          </w:r>
        </w:sdtContent>
      </w:sdt>
      <w:r w:rsidDel="00000000" w:rsidR="00000000" w:rsidRPr="00000000">
        <w:rPr>
          <w:rtl w:val="0"/>
        </w:rPr>
      </w:r>
    </w:p>
    <w:p w:rsidR="00000000" w:rsidDel="00000000" w:rsidP="00000000" w:rsidRDefault="00000000" w:rsidRPr="00000000" w14:paraId="000003D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1">
      <w:pPr>
        <w:pStyle w:val="Heading3"/>
        <w:pageBreakBefore w:val="0"/>
        <w:jc w:val="both"/>
        <w:rPr>
          <w:rFonts w:ascii="Arimo" w:cs="Arimo" w:eastAsia="Arimo" w:hAnsi="Arimo"/>
          <w:b w:val="1"/>
        </w:rPr>
      </w:pPr>
      <w:bookmarkStart w:colFirst="0" w:colLast="0" w:name="_heading=h.1egqt2p" w:id="57"/>
      <w:bookmarkEnd w:id="57"/>
      <w:r w:rsidDel="00000000" w:rsidR="00000000" w:rsidRPr="00000000">
        <w:rPr>
          <w:rFonts w:ascii="Arimo" w:cs="Arimo" w:eastAsia="Arimo" w:hAnsi="Arimo"/>
          <w:b w:val="1"/>
          <w:i w:val="0"/>
          <w:u w:val="none"/>
          <w:vertAlign w:val="baseline"/>
          <w:rtl w:val="0"/>
        </w:rPr>
        <w:t xml:space="preserve">File Creation</w:t>
      </w:r>
      <w:r w:rsidDel="00000000" w:rsidR="00000000" w:rsidRPr="00000000">
        <w:rPr>
          <w:rtl w:val="0"/>
        </w:rPr>
      </w:r>
    </w:p>
    <w:p w:rsidR="00000000" w:rsidDel="00000000" w:rsidP="00000000" w:rsidRDefault="00000000" w:rsidRPr="00000000" w14:paraId="000003D2">
      <w:pPr>
        <w:pageBreakBefore w:val="0"/>
        <w:jc w:val="both"/>
        <w:rPr>
          <w:rFonts w:ascii="Arimo" w:cs="Arimo" w:eastAsia="Arimo" w:hAnsi="Arimo"/>
        </w:rPr>
      </w:pPr>
      <w:sdt>
        <w:sdtPr>
          <w:tag w:val="goog_rdk_199"/>
        </w:sdtPr>
        <w:sdtContent>
          <w:r w:rsidDel="00000000" w:rsidR="00000000" w:rsidRPr="00000000">
            <w:rPr>
              <w:rFonts w:ascii="Arial Unicode MS" w:cs="Arial Unicode MS" w:eastAsia="Arial Unicode MS" w:hAnsi="Arial Unicode MS"/>
              <w:i w:val="0"/>
              <w:u w:val="none"/>
              <w:vertAlign w:val="baseline"/>
              <w:rtl w:val="0"/>
            </w:rPr>
            <w:t xml:space="preserve">　As you probably know if you have already used plugins, plugin files are placed in the project folder [js/plugins/]. Now, create a new JS file.</w:t>
          </w:r>
        </w:sdtContent>
      </w:sdt>
      <w:r w:rsidDel="00000000" w:rsidR="00000000" w:rsidRPr="00000000">
        <w:rPr>
          <w:rtl w:val="0"/>
        </w:rPr>
      </w:r>
    </w:p>
    <w:p w:rsidR="00000000" w:rsidDel="00000000" w:rsidP="00000000" w:rsidRDefault="00000000" w:rsidRPr="00000000" w14:paraId="000003D3">
      <w:pPr>
        <w:pStyle w:val="Heading2"/>
        <w:pageBreakBefore w:val="0"/>
        <w:jc w:val="both"/>
        <w:rPr>
          <w:rFonts w:ascii="Arimo" w:cs="Arimo" w:eastAsia="Arimo" w:hAnsi="Arimo"/>
          <w:b w:val="1"/>
        </w:rPr>
      </w:pPr>
      <w:bookmarkStart w:colFirst="0" w:colLast="0" w:name="_heading=h.3ygebqi" w:id="58"/>
      <w:bookmarkEnd w:id="58"/>
      <w:r w:rsidDel="00000000" w:rsidR="00000000" w:rsidRPr="00000000">
        <w:rPr>
          <w:rFonts w:ascii="Arimo" w:cs="Arimo" w:eastAsia="Arimo" w:hAnsi="Arimo"/>
          <w:b w:val="1"/>
          <w:rtl w:val="0"/>
        </w:rPr>
        <w:t xml:space="preserve">4.2 </w:t>
      </w:r>
      <w:r w:rsidDel="00000000" w:rsidR="00000000" w:rsidRPr="00000000">
        <w:rPr>
          <w:rFonts w:ascii="Arimo" w:cs="Arimo" w:eastAsia="Arimo" w:hAnsi="Arimo"/>
          <w:b w:val="1"/>
          <w:i w:val="0"/>
          <w:u w:val="none"/>
          <w:vertAlign w:val="baseline"/>
          <w:rtl w:val="0"/>
        </w:rPr>
        <w:t xml:space="preserve">Deciphering an Official Plugin</w:t>
      </w:r>
      <w:r w:rsidDel="00000000" w:rsidR="00000000" w:rsidRPr="00000000">
        <w:rPr>
          <w:rtl w:val="0"/>
        </w:rPr>
      </w:r>
    </w:p>
    <w:p w:rsidR="00000000" w:rsidDel="00000000" w:rsidP="00000000" w:rsidRDefault="00000000" w:rsidRPr="00000000" w14:paraId="000003D4">
      <w:pPr>
        <w:pageBreakBefore w:val="0"/>
        <w:jc w:val="both"/>
        <w:rPr>
          <w:rFonts w:ascii="Arimo" w:cs="Arimo" w:eastAsia="Arimo" w:hAnsi="Arimo"/>
        </w:rPr>
      </w:pPr>
      <w:sdt>
        <w:sdtPr>
          <w:tag w:val="goog_rdk_200"/>
        </w:sdtPr>
        <w:sdtContent>
          <w:r w:rsidDel="00000000" w:rsidR="00000000" w:rsidRPr="00000000">
            <w:rPr>
              <w:rFonts w:ascii="Arial Unicode MS" w:cs="Arial Unicode MS" w:eastAsia="Arial Unicode MS" w:hAnsi="Arial Unicode MS"/>
              <w:i w:val="0"/>
              <w:u w:val="none"/>
              <w:vertAlign w:val="baseline"/>
              <w:rtl w:val="0"/>
            </w:rPr>
            <w:t xml:space="preserve">　There are, of course, various kinds of notation found within plugins. Using the official plugin </w:t>
          </w:r>
        </w:sdtContent>
      </w:sdt>
      <w:r w:rsidDel="00000000" w:rsidR="00000000" w:rsidRPr="00000000">
        <w:rPr>
          <w:rFonts w:ascii="Arimo" w:cs="Arimo" w:eastAsia="Arimo" w:hAnsi="Arimo"/>
          <w:i w:val="1"/>
          <w:u w:val="none"/>
          <w:vertAlign w:val="baseline"/>
          <w:rtl w:val="0"/>
        </w:rPr>
        <w:t xml:space="preserve">TextPicture.js</w:t>
      </w:r>
      <w:r w:rsidDel="00000000" w:rsidR="00000000" w:rsidRPr="00000000">
        <w:rPr>
          <w:rFonts w:ascii="Arimo" w:cs="Arimo" w:eastAsia="Arimo" w:hAnsi="Arimo"/>
          <w:i w:val="0"/>
          <w:u w:val="none"/>
          <w:vertAlign w:val="baseline"/>
          <w:rtl w:val="0"/>
        </w:rPr>
        <w:t xml:space="preserve"> as an example,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now explain about standard plugin notation methods.</w:t>
      </w:r>
      <w:r w:rsidDel="00000000" w:rsidR="00000000" w:rsidRPr="00000000">
        <w:rPr>
          <w:rtl w:val="0"/>
        </w:rPr>
      </w:r>
    </w:p>
    <w:p w:rsidR="00000000" w:rsidDel="00000000" w:rsidP="00000000" w:rsidRDefault="00000000" w:rsidRPr="00000000" w14:paraId="000003D5">
      <w:pPr>
        <w:pStyle w:val="Heading3"/>
        <w:pageBreakBefore w:val="0"/>
        <w:jc w:val="both"/>
        <w:rPr>
          <w:rFonts w:ascii="Arimo" w:cs="Arimo" w:eastAsia="Arimo" w:hAnsi="Arimo"/>
          <w:b w:val="1"/>
        </w:rPr>
      </w:pPr>
      <w:bookmarkStart w:colFirst="0" w:colLast="0" w:name="_heading=h.2dlolyb" w:id="59"/>
      <w:bookmarkEnd w:id="59"/>
      <w:r w:rsidDel="00000000" w:rsidR="00000000" w:rsidRPr="00000000">
        <w:rPr>
          <w:rFonts w:ascii="Arimo" w:cs="Arimo" w:eastAsia="Arimo" w:hAnsi="Arimo"/>
          <w:b w:val="1"/>
          <w:i w:val="0"/>
          <w:u w:val="none"/>
          <w:vertAlign w:val="baseline"/>
          <w:rtl w:val="0"/>
        </w:rPr>
        <w:t xml:space="preserve">Using Functions to Enclose the Entire Plugin</w:t>
      </w:r>
      <w:r w:rsidDel="00000000" w:rsidR="00000000" w:rsidRPr="00000000">
        <w:rPr>
          <w:rtl w:val="0"/>
        </w:rPr>
      </w:r>
    </w:p>
    <w:p w:rsidR="00000000" w:rsidDel="00000000" w:rsidP="00000000" w:rsidRDefault="00000000" w:rsidRPr="00000000" w14:paraId="000003D6">
      <w:pPr>
        <w:pageBreakBefore w:val="0"/>
        <w:jc w:val="both"/>
        <w:rPr>
          <w:rFonts w:ascii="Arimo" w:cs="Arimo" w:eastAsia="Arimo" w:hAnsi="Arimo"/>
        </w:rPr>
      </w:pPr>
      <w:sdt>
        <w:sdtPr>
          <w:tag w:val="goog_rdk_201"/>
        </w:sdtPr>
        <w:sdtContent>
          <w:r w:rsidDel="00000000" w:rsidR="00000000" w:rsidRPr="00000000">
            <w:rPr>
              <w:rFonts w:ascii="Arial Unicode MS" w:cs="Arial Unicode MS" w:eastAsia="Arial Unicode MS" w:hAnsi="Arial Unicode MS"/>
              <w:i w:val="0"/>
              <w:u w:val="none"/>
              <w:vertAlign w:val="baseline"/>
              <w:rtl w:val="0"/>
            </w:rPr>
            <w:t xml:space="preserve">　Looking at the implementation of the example plugin,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see that, excluding comments, almost all procedures are contained within the following written structure.</w:t>
      </w:r>
      <w:r w:rsidDel="00000000" w:rsidR="00000000" w:rsidRPr="00000000">
        <w:rPr>
          <w:rtl w:val="0"/>
        </w:rPr>
      </w:r>
    </w:p>
    <w:p w:rsidR="00000000" w:rsidDel="00000000" w:rsidP="00000000" w:rsidRDefault="00000000" w:rsidRPr="00000000" w14:paraId="000003D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8">
      <w:pPr>
        <w:pageBreakBefore w:val="0"/>
        <w:jc w:val="both"/>
        <w:rPr>
          <w:rFonts w:ascii="Arimo" w:cs="Arimo" w:eastAsia="Arimo" w:hAnsi="Arimo"/>
          <w:sz w:val="18"/>
          <w:szCs w:val="18"/>
        </w:rPr>
      </w:pPr>
      <w:r w:rsidDel="00000000" w:rsidR="00000000" w:rsidRPr="00000000">
        <w:rPr>
          <w:rFonts w:ascii="Arimo" w:cs="Arimo" w:eastAsia="Arimo" w:hAnsi="Arimo"/>
          <w:i w:val="0"/>
          <w:u w:val="none"/>
          <w:vertAlign w:val="baseline"/>
          <w:rtl w:val="0"/>
        </w:rPr>
        <w:tab/>
      </w:r>
      <w:r w:rsidDel="00000000" w:rsidR="00000000" w:rsidRPr="00000000">
        <w:rPr>
          <w:rFonts w:ascii="Arimo" w:cs="Arimo" w:eastAsia="Arimo" w:hAnsi="Arimo"/>
          <w:i w:val="0"/>
          <w:sz w:val="18"/>
          <w:szCs w:val="18"/>
          <w:u w:val="none"/>
          <w:vertAlign w:val="baseline"/>
          <w:rtl w:val="0"/>
        </w:rPr>
        <w:t xml:space="preserve">(() =&gt; {</w:t>
      </w:r>
      <w:r w:rsidDel="00000000" w:rsidR="00000000" w:rsidRPr="00000000">
        <w:rPr>
          <w:rtl w:val="0"/>
        </w:rPr>
      </w:r>
    </w:p>
    <w:p w:rsidR="00000000" w:rsidDel="00000000" w:rsidP="00000000" w:rsidRDefault="00000000" w:rsidRPr="00000000" w14:paraId="000003D9">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 All procedures are written here.</w:t>
      </w:r>
      <w:r w:rsidDel="00000000" w:rsidR="00000000" w:rsidRPr="00000000">
        <w:rPr>
          <w:rtl w:val="0"/>
        </w:rPr>
      </w:r>
    </w:p>
    <w:p w:rsidR="00000000" w:rsidDel="00000000" w:rsidP="00000000" w:rsidRDefault="00000000" w:rsidRPr="00000000" w14:paraId="000003DA">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w:t>
      </w:r>
      <w:r w:rsidDel="00000000" w:rsidR="00000000" w:rsidRPr="00000000">
        <w:rPr>
          <w:rtl w:val="0"/>
        </w:rPr>
      </w:r>
    </w:p>
    <w:p w:rsidR="00000000" w:rsidDel="00000000" w:rsidP="00000000" w:rsidRDefault="00000000" w:rsidRPr="00000000" w14:paraId="000003D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C">
      <w:pPr>
        <w:pageBreakBefore w:val="0"/>
        <w:jc w:val="both"/>
        <w:rPr>
          <w:rFonts w:ascii="Arimo" w:cs="Arimo" w:eastAsia="Arimo" w:hAnsi="Arimo"/>
        </w:rPr>
      </w:pPr>
      <w:sdt>
        <w:sdtPr>
          <w:tag w:val="goog_rdk_202"/>
        </w:sdtPr>
        <w:sdtContent>
          <w:r w:rsidDel="00000000" w:rsidR="00000000" w:rsidRPr="00000000">
            <w:rPr>
              <w:rFonts w:ascii="Arial Unicode MS" w:cs="Arial Unicode MS" w:eastAsia="Arial Unicode MS" w:hAnsi="Arial Unicode MS"/>
              <w:i w:val="0"/>
              <w:u w:val="none"/>
              <w:vertAlign w:val="baseline"/>
              <w:rtl w:val="0"/>
            </w:rPr>
            <w:t xml:space="preserve">　Although it may look complicated with so many brackets being used, what this is simply doing is defining functions and executing them therein. There are two reasons why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expressly create functions and write procedures to allow for immediate execution.</w:t>
      </w:r>
      <w:r w:rsidDel="00000000" w:rsidR="00000000" w:rsidRPr="00000000">
        <w:rPr>
          <w:rtl w:val="0"/>
        </w:rPr>
      </w:r>
    </w:p>
    <w:p w:rsidR="00000000" w:rsidDel="00000000" w:rsidP="00000000" w:rsidRDefault="00000000" w:rsidRPr="00000000" w14:paraId="000003D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E">
      <w:pPr>
        <w:pageBreakBefore w:val="0"/>
        <w:numPr>
          <w:ilvl w:val="0"/>
          <w:numId w:val="1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This ensures that the variables defined in the plugin will not affect other plugins.</w:t>
      </w:r>
      <w:r w:rsidDel="00000000" w:rsidR="00000000" w:rsidRPr="00000000">
        <w:rPr>
          <w:rtl w:val="0"/>
        </w:rPr>
      </w:r>
    </w:p>
    <w:p w:rsidR="00000000" w:rsidDel="00000000" w:rsidP="00000000" w:rsidRDefault="00000000" w:rsidRPr="00000000" w14:paraId="000003DF">
      <w:pPr>
        <w:pageBreakBefore w:val="0"/>
        <w:numPr>
          <w:ilvl w:val="0"/>
          <w:numId w:val="1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This allows for </w:t>
      </w:r>
      <w:r w:rsidDel="00000000" w:rsidR="00000000" w:rsidRPr="00000000">
        <w:rPr>
          <w:rFonts w:ascii="Arimo" w:cs="Arimo" w:eastAsia="Arimo" w:hAnsi="Arimo"/>
          <w:i w:val="1"/>
          <w:u w:val="none"/>
          <w:vertAlign w:val="baseline"/>
          <w:rtl w:val="0"/>
        </w:rPr>
        <w:t xml:space="preserve">use strict</w:t>
      </w:r>
      <w:r w:rsidDel="00000000" w:rsidR="00000000" w:rsidRPr="00000000">
        <w:rPr>
          <w:rFonts w:ascii="Arimo" w:cs="Arimo" w:eastAsia="Arimo" w:hAnsi="Arimo"/>
          <w:i w:val="0"/>
          <w:u w:val="none"/>
          <w:vertAlign w:val="baseline"/>
          <w:rtl w:val="0"/>
        </w:rPr>
        <w:t xml:space="preserve"> to be utilized.</w:t>
      </w:r>
      <w:r w:rsidDel="00000000" w:rsidR="00000000" w:rsidRPr="00000000">
        <w:rPr>
          <w:rtl w:val="0"/>
        </w:rPr>
      </w:r>
    </w:p>
    <w:p w:rsidR="00000000" w:rsidDel="00000000" w:rsidP="00000000" w:rsidRDefault="00000000" w:rsidRPr="00000000" w14:paraId="000003E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E1">
      <w:pPr>
        <w:pageBreakBefore w:val="0"/>
        <w:jc w:val="both"/>
        <w:rPr>
          <w:rFonts w:ascii="Arimo" w:cs="Arimo" w:eastAsia="Arimo" w:hAnsi="Arimo"/>
          <w:i w:val="0"/>
          <w:u w:val="none"/>
          <w:vertAlign w:val="baseline"/>
        </w:rPr>
      </w:pPr>
      <w:sdt>
        <w:sdtPr>
          <w:tag w:val="goog_rdk_204"/>
        </w:sdtPr>
        <w:sdtContent>
          <w:r w:rsidDel="00000000" w:rsidR="00000000" w:rsidRPr="00000000">
            <w:rPr>
              <w:rFonts w:ascii="Arial Unicode MS" w:cs="Arial Unicode MS" w:eastAsia="Arial Unicode MS" w:hAnsi="Arial Unicode MS"/>
              <w:i w:val="0"/>
              <w:u w:val="none"/>
              <w:vertAlign w:val="baseline"/>
              <w:rtl w:val="0"/>
            </w:rPr>
            <w:t xml:space="preserve">　As explained in the previous chapter, when you declare a variable outside of a function, it becomes a global variable. </w:t>
          </w:r>
        </w:sdtContent>
      </w:sdt>
      <w:sdt>
        <w:sdtPr>
          <w:tag w:val="goog_rdk_203"/>
        </w:sdtPr>
        <w:sdtContent>
          <w:commentRangeStart w:id="4"/>
        </w:sdtContent>
      </w:sdt>
      <w:r w:rsidDel="00000000" w:rsidR="00000000" w:rsidRPr="00000000">
        <w:rPr>
          <w:rFonts w:ascii="Arimo" w:cs="Arimo" w:eastAsia="Arimo" w:hAnsi="Arimo"/>
          <w:i w:val="0"/>
          <w:u w:val="none"/>
          <w:vertAlign w:val="baseline"/>
          <w:rtl w:val="0"/>
        </w:rPr>
        <w:t xml:space="preserve">As global variables can be referenced from all areas including other plugins, it may cause conflict if you define the same global variable using multiple plugins.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3E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E3">
      <w:pPr>
        <w:pageBreakBefore w:val="0"/>
        <w:jc w:val="both"/>
        <w:rPr>
          <w:rFonts w:ascii="Arimo" w:cs="Arimo" w:eastAsia="Arimo" w:hAnsi="Arimo"/>
        </w:rPr>
      </w:pPr>
      <w:sdt>
        <w:sdtPr>
          <w:tag w:val="goog_rdk_205"/>
        </w:sdtPr>
        <w:sdtContent>
          <w:r w:rsidDel="00000000" w:rsidR="00000000" w:rsidRPr="00000000">
            <w:rPr>
              <w:rFonts w:ascii="Arial Unicode MS" w:cs="Arial Unicode MS" w:eastAsia="Arial Unicode MS" w:hAnsi="Arial Unicode MS"/>
              <w:i w:val="0"/>
              <w:u w:val="none"/>
              <w:vertAlign w:val="baseline"/>
              <w:rtl w:val="0"/>
            </w:rPr>
            <w:t xml:space="preserve">　As a basic rule, unless a global variable is truly necessary, you should not define it as such without good reason. When you define a variable within a function, you can limit its scope (valid range) to within that plugin only.</w:t>
          </w:r>
        </w:sdtContent>
      </w:sdt>
      <w:r w:rsidDel="00000000" w:rsidR="00000000" w:rsidRPr="00000000">
        <w:rPr>
          <w:rtl w:val="0"/>
        </w:rPr>
      </w:r>
    </w:p>
    <w:p w:rsidR="00000000" w:rsidDel="00000000" w:rsidP="00000000" w:rsidRDefault="00000000" w:rsidRPr="00000000" w14:paraId="000003E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E5">
      <w:pPr>
        <w:pageBreakBefore w:val="0"/>
        <w:jc w:val="both"/>
        <w:rPr>
          <w:rFonts w:ascii="Arimo" w:cs="Arimo" w:eastAsia="Arimo" w:hAnsi="Arimo"/>
        </w:rPr>
      </w:pPr>
      <w:sdt>
        <w:sdtPr>
          <w:tag w:val="goog_rdk_206"/>
        </w:sdtPr>
        <w:sdtContent>
          <w:r w:rsidDel="00000000" w:rsidR="00000000" w:rsidRPr="00000000">
            <w:rPr>
              <w:rFonts w:ascii="Arial Unicode MS" w:cs="Arial Unicode MS" w:eastAsia="Arial Unicode MS" w:hAnsi="Arial Unicode MS"/>
              <w:i w:val="0"/>
              <w:u w:val="none"/>
              <w:vertAlign w:val="baseline"/>
              <w:rtl w:val="0"/>
            </w:rPr>
            <w:t xml:space="preserve">　Although </w:t>
          </w:r>
        </w:sdtContent>
      </w:sdt>
      <w:r w:rsidDel="00000000" w:rsidR="00000000" w:rsidRPr="00000000">
        <w:rPr>
          <w:rFonts w:ascii="Arimo" w:cs="Arimo" w:eastAsia="Arimo" w:hAnsi="Arimo"/>
          <w:i w:val="1"/>
          <w:u w:val="none"/>
          <w:vertAlign w:val="baseline"/>
          <w:rtl w:val="0"/>
        </w:rPr>
        <w:t xml:space="preserve">use strict</w:t>
      </w:r>
      <w:r w:rsidDel="00000000" w:rsidR="00000000" w:rsidRPr="00000000">
        <w:rPr>
          <w:rFonts w:ascii="Arimo" w:cs="Arimo" w:eastAsia="Arimo" w:hAnsi="Arimo"/>
          <w:i w:val="0"/>
          <w:u w:val="none"/>
          <w:vertAlign w:val="baseline"/>
          <w:rtl w:val="0"/>
        </w:rPr>
        <w:t xml:space="preserve"> has not been included in the official plugin used as an example, </w:t>
      </w:r>
      <w:r w:rsidDel="00000000" w:rsidR="00000000" w:rsidRPr="00000000">
        <w:rPr>
          <w:rFonts w:ascii="Arimo" w:cs="Arimo" w:eastAsia="Arimo" w:hAnsi="Arimo"/>
          <w:rtl w:val="0"/>
        </w:rPr>
        <w:t xml:space="preserve">it is</w:t>
      </w:r>
      <w:r w:rsidDel="00000000" w:rsidR="00000000" w:rsidRPr="00000000">
        <w:rPr>
          <w:rFonts w:ascii="Arimo" w:cs="Arimo" w:eastAsia="Arimo" w:hAnsi="Arimo"/>
          <w:i w:val="0"/>
          <w:u w:val="none"/>
          <w:vertAlign w:val="baseline"/>
          <w:rtl w:val="0"/>
        </w:rPr>
        <w:t xml:space="preserve"> recommended that you use it because, when you write it, it will tell you beforehand about any notation likely to cause a bug. While this method of use may seem somewhat unusual,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will define only the string </w:t>
      </w:r>
      <w:r w:rsidDel="00000000" w:rsidR="00000000" w:rsidRPr="00000000">
        <w:rPr>
          <w:rFonts w:ascii="Arimo" w:cs="Arimo" w:eastAsia="Arimo" w:hAnsi="Arimo"/>
          <w:i w:val="1"/>
          <w:sz w:val="18"/>
          <w:szCs w:val="18"/>
          <w:u w:val="none"/>
          <w:vertAlign w:val="baseline"/>
          <w:rtl w:val="0"/>
        </w:rPr>
        <w:t xml:space="preserve">use strict</w:t>
      </w:r>
      <w:r w:rsidDel="00000000" w:rsidR="00000000" w:rsidRPr="00000000">
        <w:rPr>
          <w:rFonts w:ascii="Arimo" w:cs="Arimo" w:eastAsia="Arimo" w:hAnsi="Arimo"/>
          <w:i w:val="1"/>
          <w:u w:val="none"/>
          <w:vertAlign w:val="baseline"/>
          <w:rtl w:val="0"/>
        </w:rPr>
        <w:t xml:space="preserve"> </w:t>
      </w:r>
      <w:r w:rsidDel="00000000" w:rsidR="00000000" w:rsidRPr="00000000">
        <w:rPr>
          <w:rFonts w:ascii="Arimo" w:cs="Arimo" w:eastAsia="Arimo" w:hAnsi="Arimo"/>
          <w:i w:val="0"/>
          <w:u w:val="none"/>
          <w:vertAlign w:val="baseline"/>
          <w:rtl w:val="0"/>
        </w:rPr>
        <w:t xml:space="preserve">at the beginning of the function, as shown below.</w:t>
      </w:r>
      <w:r w:rsidDel="00000000" w:rsidR="00000000" w:rsidRPr="00000000">
        <w:rPr>
          <w:rtl w:val="0"/>
        </w:rPr>
      </w:r>
    </w:p>
    <w:p w:rsidR="00000000" w:rsidDel="00000000" w:rsidP="00000000" w:rsidRDefault="00000000" w:rsidRPr="00000000" w14:paraId="000003E6">
      <w:pPr>
        <w:pageBreakBefore w:val="0"/>
        <w:jc w:val="both"/>
        <w:rPr>
          <w:rFonts w:ascii="Arimo" w:cs="Arimo" w:eastAsia="Arimo" w:hAnsi="Arimo"/>
        </w:rPr>
      </w:pPr>
      <w:sdt>
        <w:sdtPr>
          <w:tag w:val="goog_rdk_207"/>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3E7">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=&gt; {</w:t>
      </w:r>
      <w:r w:rsidDel="00000000" w:rsidR="00000000" w:rsidRPr="00000000">
        <w:rPr>
          <w:rtl w:val="0"/>
        </w:rPr>
      </w:r>
    </w:p>
    <w:p w:rsidR="00000000" w:rsidDel="00000000" w:rsidP="00000000" w:rsidRDefault="00000000" w:rsidRPr="00000000" w14:paraId="000003E8">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'use strict';</w:t>
      </w:r>
      <w:r w:rsidDel="00000000" w:rsidR="00000000" w:rsidRPr="00000000">
        <w:rPr>
          <w:rtl w:val="0"/>
        </w:rPr>
      </w:r>
    </w:p>
    <w:p w:rsidR="00000000" w:rsidDel="00000000" w:rsidP="00000000" w:rsidRDefault="00000000" w:rsidRPr="00000000" w14:paraId="000003E9">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 do something</w:t>
      </w:r>
      <w:r w:rsidDel="00000000" w:rsidR="00000000" w:rsidRPr="00000000">
        <w:rPr>
          <w:rtl w:val="0"/>
        </w:rPr>
      </w:r>
    </w:p>
    <w:p w:rsidR="00000000" w:rsidDel="00000000" w:rsidP="00000000" w:rsidRDefault="00000000" w:rsidRPr="00000000" w14:paraId="000003EA">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w:t>
      </w:r>
      <w:r w:rsidDel="00000000" w:rsidR="00000000" w:rsidRPr="00000000">
        <w:rPr>
          <w:rtl w:val="0"/>
        </w:rPr>
      </w:r>
    </w:p>
    <w:p w:rsidR="00000000" w:rsidDel="00000000" w:rsidP="00000000" w:rsidRDefault="00000000" w:rsidRPr="00000000" w14:paraId="000003EB">
      <w:pPr>
        <w:pageBreakBefore w:val="0"/>
        <w:ind w:firstLine="720"/>
        <w:jc w:val="both"/>
        <w:rPr>
          <w:rFonts w:ascii="Arimo" w:cs="Arimo" w:eastAsia="Arimo" w:hAnsi="Arimo"/>
          <w:sz w:val="18"/>
          <w:szCs w:val="18"/>
        </w:rPr>
      </w:pPr>
      <w:r w:rsidDel="00000000" w:rsidR="00000000" w:rsidRPr="00000000">
        <w:rPr>
          <w:rtl w:val="0"/>
        </w:rPr>
      </w:r>
    </w:p>
    <w:p w:rsidR="00000000" w:rsidDel="00000000" w:rsidP="00000000" w:rsidRDefault="00000000" w:rsidRPr="00000000" w14:paraId="000003EC">
      <w:pPr>
        <w:pageBreakBefore w:val="0"/>
        <w:jc w:val="both"/>
        <w:rPr>
          <w:rFonts w:ascii="Arimo" w:cs="Arimo" w:eastAsia="Arimo" w:hAnsi="Arimo"/>
          <w:sz w:val="18"/>
          <w:szCs w:val="18"/>
        </w:rPr>
      </w:pPr>
      <w:sdt>
        <w:sdtPr>
          <w:tag w:val="goog_rdk_208"/>
        </w:sdtPr>
        <w:sdtContent>
          <w:r w:rsidDel="00000000" w:rsidR="00000000" w:rsidRPr="00000000">
            <w:rPr>
              <w:rFonts w:ascii="Arial Unicode MS" w:cs="Arial Unicode MS" w:eastAsia="Arial Unicode MS" w:hAnsi="Arial Unicode MS"/>
              <w:i w:val="0"/>
              <w:u w:val="none"/>
              <w:vertAlign w:val="baseline"/>
              <w:rtl w:val="0"/>
            </w:rPr>
            <w:t xml:space="preserve">　For example, if you try to use a variable without declaring it, it would then be treated as a global variable. If enabled, </w:t>
          </w:r>
        </w:sdtContent>
      </w:sdt>
      <w:r w:rsidDel="00000000" w:rsidR="00000000" w:rsidRPr="00000000">
        <w:rPr>
          <w:rFonts w:ascii="Arimo" w:cs="Arimo" w:eastAsia="Arimo" w:hAnsi="Arimo"/>
          <w:i w:val="1"/>
          <w:u w:val="none"/>
          <w:vertAlign w:val="baseline"/>
          <w:rtl w:val="0"/>
        </w:rPr>
        <w:t xml:space="preserve">use strict</w:t>
      </w:r>
      <w:r w:rsidDel="00000000" w:rsidR="00000000" w:rsidRPr="00000000">
        <w:rPr>
          <w:rFonts w:ascii="Arimo" w:cs="Arimo" w:eastAsia="Arimo" w:hAnsi="Arimo"/>
          <w:i w:val="0"/>
          <w:u w:val="none"/>
          <w:vertAlign w:val="baseline"/>
          <w:rtl w:val="0"/>
        </w:rPr>
        <w:t xml:space="preserve"> would stop that from proceeding because it has been judged as an error.</w:t>
      </w:r>
      <w:r w:rsidDel="00000000" w:rsidR="00000000" w:rsidRPr="00000000">
        <w:rPr>
          <w:rtl w:val="0"/>
        </w:rPr>
      </w:r>
    </w:p>
    <w:p w:rsidR="00000000" w:rsidDel="00000000" w:rsidP="00000000" w:rsidRDefault="00000000" w:rsidRPr="00000000" w14:paraId="000003ED">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Writing Help Comments</w:t>
      </w:r>
      <w:r w:rsidDel="00000000" w:rsidR="00000000" w:rsidRPr="00000000">
        <w:rPr>
          <w:rtl w:val="0"/>
        </w:rPr>
      </w:r>
    </w:p>
    <w:p w:rsidR="00000000" w:rsidDel="00000000" w:rsidP="00000000" w:rsidRDefault="00000000" w:rsidRPr="00000000" w14:paraId="000003EE">
      <w:pPr>
        <w:pageBreakBefore w:val="0"/>
        <w:jc w:val="both"/>
        <w:rPr>
          <w:rFonts w:ascii="Arimo" w:cs="Arimo" w:eastAsia="Arimo" w:hAnsi="Arimo"/>
        </w:rPr>
      </w:pPr>
      <w:sdt>
        <w:sdtPr>
          <w:tag w:val="goog_rdk_209"/>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look at the plugin example's comment area. In an MZ plugin, an area beginning with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is used for special comments. Within the comments, you will also see a number of notations beginning with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These are read and analyzed as help information within MZ's editor, and are called annotations.</w:t>
      </w:r>
      <w:r w:rsidDel="00000000" w:rsidR="00000000" w:rsidRPr="00000000">
        <w:rPr>
          <w:rtl w:val="0"/>
        </w:rPr>
      </w:r>
    </w:p>
    <w:p w:rsidR="00000000" w:rsidDel="00000000" w:rsidP="00000000" w:rsidRDefault="00000000" w:rsidRPr="00000000" w14:paraId="000003E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F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@target MZ</w:t>
      </w:r>
      <w:r w:rsidDel="00000000" w:rsidR="00000000" w:rsidRPr="00000000">
        <w:rPr>
          <w:rtl w:val="0"/>
        </w:rPr>
      </w:r>
    </w:p>
    <w:p w:rsidR="00000000" w:rsidDel="00000000" w:rsidP="00000000" w:rsidRDefault="00000000" w:rsidRPr="00000000" w14:paraId="000003F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w:t>
      </w:r>
      <w:r w:rsidDel="00000000" w:rsidR="00000000" w:rsidRPr="00000000">
        <w:rPr>
          <w:rtl w:val="0"/>
        </w:rPr>
      </w:r>
    </w:p>
    <w:p w:rsidR="00000000" w:rsidDel="00000000" w:rsidP="00000000" w:rsidRDefault="00000000" w:rsidRPr="00000000" w14:paraId="000003F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3F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5">
      <w:pPr>
        <w:pageBreakBefore w:val="0"/>
        <w:jc w:val="both"/>
        <w:rPr>
          <w:rFonts w:ascii="Arimo" w:cs="Arimo" w:eastAsia="Arimo" w:hAnsi="Arimo"/>
        </w:rPr>
      </w:pPr>
      <w:sdt>
        <w:sdtPr>
          <w:tag w:val="goog_rdk_210"/>
        </w:sdtPr>
        <w:sdtContent>
          <w:r w:rsidDel="00000000" w:rsidR="00000000" w:rsidRPr="00000000">
            <w:rPr>
              <w:rFonts w:ascii="Arial Unicode MS" w:cs="Arial Unicode MS" w:eastAsia="Arial Unicode MS" w:hAnsi="Arial Unicode MS"/>
              <w:i w:val="0"/>
              <w:u w:val="none"/>
              <w:vertAlign w:val="baseline"/>
              <w:rtl w:val="0"/>
            </w:rPr>
            <w:t xml:space="preserve">　There are many kinds of annotations.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explain more about them in the next chapter.</w:t>
      </w:r>
      <w:r w:rsidDel="00000000" w:rsidR="00000000" w:rsidRPr="00000000">
        <w:rPr>
          <w:rtl w:val="0"/>
        </w:rPr>
      </w:r>
    </w:p>
    <w:p w:rsidR="00000000" w:rsidDel="00000000" w:rsidP="00000000" w:rsidRDefault="00000000" w:rsidRPr="00000000" w14:paraId="000003F6">
      <w:pPr>
        <w:pStyle w:val="Heading3"/>
        <w:pageBreakBefore w:val="0"/>
        <w:jc w:val="both"/>
        <w:rPr>
          <w:rFonts w:ascii="Arimo" w:cs="Arimo" w:eastAsia="Arimo" w:hAnsi="Arimo"/>
          <w:b w:val="1"/>
        </w:rPr>
      </w:pPr>
      <w:bookmarkStart w:colFirst="0" w:colLast="0" w:name="_heading=h.sqyw64" w:id="60"/>
      <w:bookmarkEnd w:id="60"/>
      <w:r w:rsidDel="00000000" w:rsidR="00000000" w:rsidRPr="00000000">
        <w:rPr>
          <w:rFonts w:ascii="Arimo" w:cs="Arimo" w:eastAsia="Arimo" w:hAnsi="Arimo"/>
          <w:b w:val="1"/>
          <w:i w:val="0"/>
          <w:u w:val="none"/>
          <w:vertAlign w:val="baseline"/>
          <w:rtl w:val="0"/>
        </w:rPr>
        <w:t xml:space="preserve">Redefining Existing Methods</w:t>
      </w:r>
      <w:r w:rsidDel="00000000" w:rsidR="00000000" w:rsidRPr="00000000">
        <w:rPr>
          <w:rtl w:val="0"/>
        </w:rPr>
      </w:r>
    </w:p>
    <w:p w:rsidR="00000000" w:rsidDel="00000000" w:rsidP="00000000" w:rsidRDefault="00000000" w:rsidRPr="00000000" w14:paraId="000003F7">
      <w:pPr>
        <w:pageBreakBefore w:val="0"/>
        <w:jc w:val="both"/>
        <w:rPr>
          <w:rFonts w:ascii="Arimo" w:cs="Arimo" w:eastAsia="Arimo" w:hAnsi="Arimo"/>
          <w:i w:val="0"/>
          <w:u w:val="none"/>
          <w:vertAlign w:val="baseline"/>
        </w:rPr>
      </w:pPr>
      <w:sdt>
        <w:sdtPr>
          <w:tag w:val="goog_rdk_21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This is</w:t>
      </w:r>
      <w:r w:rsidDel="00000000" w:rsidR="00000000" w:rsidRPr="00000000">
        <w:rPr>
          <w:rFonts w:ascii="Arimo" w:cs="Arimo" w:eastAsia="Arimo" w:hAnsi="Arimo"/>
          <w:i w:val="0"/>
          <w:u w:val="none"/>
          <w:vertAlign w:val="baseline"/>
          <w:rtl w:val="0"/>
        </w:rPr>
        <w:t xml:space="preserve"> an explanation about the area used for implementation. Previously, we conveyed that core scripts are a massive collection of functions. By redefining the functions defined by core scripts, plugins allow you to change how a game operates in MZ.</w:t>
      </w:r>
    </w:p>
    <w:p w:rsidR="00000000" w:rsidDel="00000000" w:rsidP="00000000" w:rsidRDefault="00000000" w:rsidRPr="00000000" w14:paraId="000003F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9">
      <w:pPr>
        <w:pageBreakBefore w:val="0"/>
        <w:jc w:val="both"/>
        <w:rPr>
          <w:rFonts w:ascii="Arimo" w:cs="Arimo" w:eastAsia="Arimo" w:hAnsi="Arimo"/>
        </w:rPr>
      </w:pPr>
      <w:sdt>
        <w:sdtPr>
          <w:tag w:val="goog_rdk_212"/>
        </w:sdtPr>
        <w:sdtContent>
          <w:r w:rsidDel="00000000" w:rsidR="00000000" w:rsidRPr="00000000">
            <w:rPr>
              <w:rFonts w:ascii="Arial Unicode MS" w:cs="Arial Unicode MS" w:eastAsia="Arial Unicode MS" w:hAnsi="Arial Unicode MS"/>
              <w:i w:val="0"/>
              <w:u w:val="none"/>
              <w:vertAlign w:val="baseline"/>
              <w:rtl w:val="0"/>
            </w:rPr>
            <w:t xml:space="preserve">　The following presents a basic way to write a redefinition.</w:t>
          </w:r>
        </w:sdtContent>
      </w:sdt>
      <w:r w:rsidDel="00000000" w:rsidR="00000000" w:rsidRPr="00000000">
        <w:rPr>
          <w:rtl w:val="0"/>
        </w:rPr>
      </w:r>
    </w:p>
    <w:p w:rsidR="00000000" w:rsidDel="00000000" w:rsidP="00000000" w:rsidRDefault="00000000" w:rsidRPr="00000000" w14:paraId="000003F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_Game_Picture_show = Game_Picture.prototype.show;</w:t>
      </w:r>
      <w:r w:rsidDel="00000000" w:rsidR="00000000" w:rsidRPr="00000000">
        <w:rPr>
          <w:rtl w:val="0"/>
        </w:rPr>
      </w:r>
    </w:p>
    <w:p w:rsidR="00000000" w:rsidDel="00000000" w:rsidP="00000000" w:rsidRDefault="00000000" w:rsidRPr="00000000" w14:paraId="000003F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Game_Picture.prototype.show = function() {</w:t>
      </w:r>
      <w:r w:rsidDel="00000000" w:rsidR="00000000" w:rsidRPr="00000000">
        <w:rPr>
          <w:rtl w:val="0"/>
        </w:rPr>
      </w:r>
    </w:p>
    <w:p w:rsidR="00000000" w:rsidDel="00000000" w:rsidP="00000000" w:rsidRDefault="00000000" w:rsidRPr="00000000" w14:paraId="000003F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_Game_Picture_show.apply(this, arguments);</w:t>
      </w:r>
      <w:r w:rsidDel="00000000" w:rsidR="00000000" w:rsidRPr="00000000">
        <w:rPr>
          <w:rtl w:val="0"/>
        </w:rPr>
      </w:r>
    </w:p>
    <w:p w:rsidR="00000000" w:rsidDel="00000000" w:rsidP="00000000" w:rsidRDefault="00000000" w:rsidRPr="00000000" w14:paraId="000003F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do something</w:t>
      </w:r>
      <w:r w:rsidDel="00000000" w:rsidR="00000000" w:rsidRPr="00000000">
        <w:rPr>
          <w:rtl w:val="0"/>
        </w:rPr>
      </w:r>
    </w:p>
    <w:p w:rsidR="00000000" w:rsidDel="00000000" w:rsidP="00000000" w:rsidRDefault="00000000" w:rsidRPr="00000000" w14:paraId="000003F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00">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401">
      <w:pPr>
        <w:pageBreakBefore w:val="0"/>
        <w:jc w:val="both"/>
        <w:rPr>
          <w:rFonts w:ascii="Arimo" w:cs="Arimo" w:eastAsia="Arimo" w:hAnsi="Arimo"/>
          <w:i w:val="0"/>
          <w:u w:val="none"/>
          <w:vertAlign w:val="baseline"/>
        </w:rPr>
      </w:pPr>
      <w:sdt>
        <w:sdtPr>
          <w:tag w:val="goog_rdk_213"/>
        </w:sdtPr>
        <w:sdtContent>
          <w:r w:rsidDel="00000000" w:rsidR="00000000" w:rsidRPr="00000000">
            <w:rPr>
              <w:rFonts w:ascii="Arial Unicode MS" w:cs="Arial Unicode MS" w:eastAsia="Arial Unicode MS" w:hAnsi="Arial Unicode MS"/>
              <w:i w:val="0"/>
              <w:u w:val="none"/>
              <w:vertAlign w:val="baseline"/>
              <w:rtl w:val="0"/>
            </w:rPr>
            <w:t xml:space="preserve">　First, in the initial line, </w:t>
          </w:r>
        </w:sdtContent>
      </w:sdt>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declared the variable </w:t>
      </w:r>
      <w:r w:rsidDel="00000000" w:rsidR="00000000" w:rsidRPr="00000000">
        <w:rPr>
          <w:rFonts w:ascii="Arimo" w:cs="Arimo" w:eastAsia="Arimo" w:hAnsi="Arimo"/>
          <w:i w:val="1"/>
          <w:u w:val="none"/>
          <w:vertAlign w:val="baseline"/>
          <w:rtl w:val="0"/>
        </w:rPr>
        <w:t xml:space="preserve">_Game_Picture_show</w:t>
      </w:r>
      <w:r w:rsidDel="00000000" w:rsidR="00000000" w:rsidRPr="00000000">
        <w:rPr>
          <w:rFonts w:ascii="Arimo" w:cs="Arimo" w:eastAsia="Arimo" w:hAnsi="Arimo"/>
          <w:i w:val="0"/>
          <w:u w:val="none"/>
          <w:vertAlign w:val="baseline"/>
          <w:rtl w:val="0"/>
        </w:rPr>
        <w:t xml:space="preserve"> and assigned the core script function </w:t>
      </w:r>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 Next, in the second line, </w:t>
      </w:r>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gave a new definition to the function </w:t>
      </w:r>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40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03">
      <w:pPr>
        <w:pageBreakBefore w:val="0"/>
        <w:jc w:val="both"/>
        <w:rPr>
          <w:rFonts w:ascii="Arimo" w:cs="Arimo" w:eastAsia="Arimo" w:hAnsi="Arimo"/>
        </w:rPr>
      </w:pPr>
      <w:sdt>
        <w:sdtPr>
          <w:tag w:val="goog_rdk_214"/>
        </w:sdtPr>
        <w:sdtContent>
          <w:r w:rsidDel="00000000" w:rsidR="00000000" w:rsidRPr="00000000">
            <w:rPr>
              <w:rFonts w:ascii="Arial Unicode MS" w:cs="Arial Unicode MS" w:eastAsia="Arial Unicode MS" w:hAnsi="Arial Unicode MS"/>
              <w:i w:val="0"/>
              <w:u w:val="none"/>
              <w:vertAlign w:val="baseline"/>
              <w:rtl w:val="0"/>
            </w:rPr>
            <w:t xml:space="preserve">　Finally, in the third line, </w:t>
          </w:r>
        </w:sdtContent>
      </w:sdt>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executed the function assigned to the variable </w:t>
      </w:r>
      <w:r w:rsidDel="00000000" w:rsidR="00000000" w:rsidRPr="00000000">
        <w:rPr>
          <w:rFonts w:ascii="Arimo" w:cs="Arimo" w:eastAsia="Arimo" w:hAnsi="Arimo"/>
          <w:i w:val="1"/>
          <w:u w:val="none"/>
          <w:vertAlign w:val="baseline"/>
          <w:rtl w:val="0"/>
        </w:rPr>
        <w:t xml:space="preserve">_Game_Picture_show</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apply </w:t>
      </w:r>
      <w:r w:rsidDel="00000000" w:rsidR="00000000" w:rsidRPr="00000000">
        <w:rPr>
          <w:rFonts w:ascii="Arimo" w:cs="Arimo" w:eastAsia="Arimo" w:hAnsi="Arimo"/>
          <w:i w:val="0"/>
          <w:u w:val="none"/>
          <w:vertAlign w:val="baseline"/>
          <w:rtl w:val="0"/>
        </w:rPr>
        <w:t xml:space="preserve">is a function (method) used to execute a function assigned to a variable.</w:t>
      </w:r>
      <w:r w:rsidDel="00000000" w:rsidR="00000000" w:rsidRPr="00000000">
        <w:rPr>
          <w:rtl w:val="0"/>
        </w:rPr>
      </w:r>
    </w:p>
    <w:p w:rsidR="00000000" w:rsidDel="00000000" w:rsidP="00000000" w:rsidRDefault="00000000" w:rsidRPr="00000000" w14:paraId="00000404">
      <w:pPr>
        <w:pageBreakBefore w:val="0"/>
        <w:jc w:val="both"/>
        <w:rPr>
          <w:rFonts w:ascii="Arimo" w:cs="Arimo" w:eastAsia="Arimo" w:hAnsi="Arimo"/>
        </w:rPr>
      </w:pPr>
      <w:sdt>
        <w:sdtPr>
          <w:tag w:val="goog_rdk_215"/>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405">
      <w:pPr>
        <w:pageBreakBefore w:val="0"/>
        <w:jc w:val="both"/>
        <w:rPr>
          <w:rFonts w:ascii="Arimo" w:cs="Arimo" w:eastAsia="Arimo" w:hAnsi="Arimo"/>
        </w:rPr>
      </w:pPr>
      <w:sdt>
        <w:sdtPr>
          <w:tag w:val="goog_rdk_216"/>
        </w:sdtPr>
        <w:sdtContent>
          <w:r w:rsidDel="00000000" w:rsidR="00000000" w:rsidRPr="00000000">
            <w:rPr>
              <w:rFonts w:ascii="Arial Unicode MS" w:cs="Arial Unicode MS" w:eastAsia="Arial Unicode MS" w:hAnsi="Arial Unicode MS"/>
              <w:i w:val="0"/>
              <w:u w:val="none"/>
              <w:vertAlign w:val="baseline"/>
              <w:rtl w:val="0"/>
            </w:rPr>
            <w:t xml:space="preserve">　In terms of what will be carried out through this chain of procedures, after calling the original procedure of the core script function </w:t>
          </w:r>
        </w:sdtContent>
      </w:sdt>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it has</w:t>
      </w:r>
      <w:r w:rsidDel="00000000" w:rsidR="00000000" w:rsidRPr="00000000">
        <w:rPr>
          <w:rFonts w:ascii="Arimo" w:cs="Arimo" w:eastAsia="Arimo" w:hAnsi="Arimo"/>
          <w:i w:val="0"/>
          <w:u w:val="none"/>
          <w:vertAlign w:val="baseline"/>
          <w:rtl w:val="0"/>
        </w:rPr>
        <w:t xml:space="preserve"> newly introduced the procedure that the plugin creator wants to add. While repeatedly redefining functions in this way,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create plugins.</w:t>
      </w:r>
      <w:r w:rsidDel="00000000" w:rsidR="00000000" w:rsidRPr="00000000">
        <w:rPr>
          <w:rtl w:val="0"/>
        </w:rPr>
      </w:r>
    </w:p>
    <w:p w:rsidR="00000000" w:rsidDel="00000000" w:rsidP="00000000" w:rsidRDefault="00000000" w:rsidRPr="00000000" w14:paraId="00000406">
      <w:pPr>
        <w:pStyle w:val="Heading3"/>
        <w:pageBreakBefore w:val="0"/>
        <w:jc w:val="both"/>
        <w:rPr>
          <w:rFonts w:ascii="Arimo" w:cs="Arimo" w:eastAsia="Arimo" w:hAnsi="Arimo"/>
          <w:b w:val="1"/>
        </w:rPr>
      </w:pPr>
      <w:bookmarkStart w:colFirst="0" w:colLast="0" w:name="_heading=h.3cqmetx" w:id="61"/>
      <w:bookmarkEnd w:id="61"/>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Functions Used to Call Functions</w:t>
      </w:r>
      <w:r w:rsidDel="00000000" w:rsidR="00000000" w:rsidRPr="00000000">
        <w:rPr>
          <w:rtl w:val="0"/>
        </w:rPr>
      </w:r>
    </w:p>
    <w:p w:rsidR="00000000" w:rsidDel="00000000" w:rsidP="00000000" w:rsidRDefault="00000000" w:rsidRPr="00000000" w14:paraId="00000407">
      <w:pPr>
        <w:pageBreakBefore w:val="0"/>
        <w:jc w:val="both"/>
        <w:rPr>
          <w:rFonts w:ascii="Arimo" w:cs="Arimo" w:eastAsia="Arimo" w:hAnsi="Arimo"/>
          <w:i w:val="0"/>
          <w:u w:val="none"/>
          <w:vertAlign w:val="baseline"/>
        </w:rPr>
      </w:pPr>
      <w:sdt>
        <w:sdtPr>
          <w:tag w:val="goog_rdk_217"/>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0"/>
          <w:u w:val="none"/>
          <w:vertAlign w:val="baseline"/>
          <w:rtl w:val="0"/>
        </w:rPr>
        <w:t xml:space="preserve">When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just explained about the function </w:t>
      </w:r>
      <w:r w:rsidDel="00000000" w:rsidR="00000000" w:rsidRPr="00000000">
        <w:rPr>
          <w:rFonts w:ascii="Arimo" w:cs="Arimo" w:eastAsia="Arimo" w:hAnsi="Arimo"/>
          <w:i w:val="1"/>
          <w:u w:val="none"/>
          <w:vertAlign w:val="baseline"/>
          <w:rtl w:val="0"/>
        </w:rPr>
        <w:t xml:space="preserve">apply</w:t>
      </w:r>
      <w:r w:rsidDel="00000000" w:rsidR="00000000" w:rsidRPr="00000000">
        <w:rPr>
          <w:rFonts w:ascii="Arimo" w:cs="Arimo" w:eastAsia="Arimo" w:hAnsi="Arimo"/>
          <w:i w:val="0"/>
          <w:u w:val="none"/>
          <w:vertAlign w:val="baseline"/>
          <w:rtl w:val="0"/>
        </w:rPr>
        <w:t xml:space="preserve">, you probably wondered why there are no parentheses used when executing the function. Perhaps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could also execute it using </w:t>
      </w:r>
      <w:r w:rsidDel="00000000" w:rsidR="00000000" w:rsidRPr="00000000">
        <w:rPr>
          <w:rFonts w:ascii="Arimo" w:cs="Arimo" w:eastAsia="Arimo" w:hAnsi="Arimo"/>
          <w:i w:val="1"/>
          <w:u w:val="none"/>
          <w:vertAlign w:val="baseline"/>
          <w:rtl w:val="0"/>
        </w:rPr>
        <w:t xml:space="preserve">_Game_Picture_show()</w:t>
      </w:r>
      <w:r w:rsidDel="00000000" w:rsidR="00000000" w:rsidRPr="00000000">
        <w:rPr>
          <w:rFonts w:ascii="Arimo" w:cs="Arimo" w:eastAsia="Arimo" w:hAnsi="Arimo"/>
          <w:i w:val="0"/>
          <w:u w:val="none"/>
          <w:vertAlign w:val="baseline"/>
          <w:rtl w:val="0"/>
        </w:rPr>
        <w:t xml:space="preserve">. However, by doing so, an error would occur for one particular reason.</w:t>
      </w:r>
    </w:p>
    <w:p w:rsidR="00000000" w:rsidDel="00000000" w:rsidP="00000000" w:rsidRDefault="00000000" w:rsidRPr="00000000" w14:paraId="0000040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09">
      <w:pPr>
        <w:pageBreakBefore w:val="0"/>
        <w:jc w:val="both"/>
        <w:rPr>
          <w:rFonts w:ascii="Arimo" w:cs="Arimo" w:eastAsia="Arimo" w:hAnsi="Arimo"/>
        </w:rPr>
      </w:pPr>
      <w:sdt>
        <w:sdtPr>
          <w:tag w:val="goog_rdk_218"/>
        </w:sdtPr>
        <w:sdtContent>
          <w:r w:rsidDel="00000000" w:rsidR="00000000" w:rsidRPr="00000000">
            <w:rPr>
              <w:rFonts w:ascii="Arial Unicode MS" w:cs="Arial Unicode MS" w:eastAsia="Arial Unicode MS" w:hAnsi="Arial Unicode MS"/>
              <w:i w:val="0"/>
              <w:u w:val="none"/>
              <w:vertAlign w:val="baseline"/>
              <w:rtl w:val="0"/>
            </w:rPr>
            <w:t xml:space="preserve">　Unfortunately, as an ample understanding of JavaScript and object orientation would be required to comprehend that reason, </w:t>
          </w:r>
        </w:sdtContent>
      </w:sdt>
      <w:r w:rsidDel="00000000" w:rsidR="00000000" w:rsidRPr="00000000">
        <w:rPr>
          <w:rFonts w:ascii="Arimo" w:cs="Arimo" w:eastAsia="Arimo" w:hAnsi="Arimo"/>
          <w:rtl w:val="0"/>
        </w:rPr>
        <w:t xml:space="preserve">that </w:t>
      </w:r>
      <w:r w:rsidDel="00000000" w:rsidR="00000000" w:rsidRPr="00000000">
        <w:rPr>
          <w:rFonts w:ascii="Arimo" w:cs="Arimo" w:eastAsia="Arimo" w:hAnsi="Arimo"/>
          <w:rtl w:val="0"/>
        </w:rPr>
        <w:t xml:space="preserve">information has not been included her</w:t>
      </w:r>
      <w:r w:rsidDel="00000000" w:rsidR="00000000" w:rsidRPr="00000000">
        <w:rPr>
          <w:rFonts w:ascii="Arimo" w:cs="Arimo" w:eastAsia="Arimo" w:hAnsi="Arimo"/>
          <w:rtl w:val="0"/>
        </w:rPr>
        <w:t xml:space="preserve">e.</w:t>
      </w:r>
    </w:p>
    <w:p w:rsidR="00000000" w:rsidDel="00000000" w:rsidP="00000000" w:rsidRDefault="00000000" w:rsidRPr="00000000" w14:paraId="0000040A">
      <w:pPr>
        <w:pStyle w:val="Heading3"/>
        <w:pageBreakBefore w:val="0"/>
        <w:jc w:val="both"/>
        <w:rPr>
          <w:rFonts w:ascii="Arimo" w:cs="Arimo" w:eastAsia="Arimo" w:hAnsi="Arimo"/>
          <w:b w:val="1"/>
        </w:rPr>
      </w:pPr>
      <w:bookmarkStart w:colFirst="0" w:colLast="0" w:name="_heading=h.1rvwp1q" w:id="62"/>
      <w:bookmarkEnd w:id="62"/>
      <w:r w:rsidDel="00000000" w:rsidR="00000000" w:rsidRPr="00000000">
        <w:rPr>
          <w:rFonts w:ascii="Arimo" w:cs="Arimo" w:eastAsia="Arimo" w:hAnsi="Arimo"/>
          <w:b w:val="1"/>
          <w:i w:val="0"/>
          <w:u w:val="none"/>
          <w:vertAlign w:val="baseline"/>
          <w:rtl w:val="0"/>
        </w:rPr>
        <w:t xml:space="preserve">Defining Plugin Commands</w:t>
      </w:r>
      <w:r w:rsidDel="00000000" w:rsidR="00000000" w:rsidRPr="00000000">
        <w:rPr>
          <w:rtl w:val="0"/>
        </w:rPr>
      </w:r>
    </w:p>
    <w:p w:rsidR="00000000" w:rsidDel="00000000" w:rsidP="00000000" w:rsidRDefault="00000000" w:rsidRPr="00000000" w14:paraId="0000040B">
      <w:pPr>
        <w:pageBreakBefore w:val="0"/>
        <w:jc w:val="both"/>
        <w:rPr>
          <w:rFonts w:ascii="Arimo" w:cs="Arimo" w:eastAsia="Arimo" w:hAnsi="Arimo"/>
        </w:rPr>
      </w:pPr>
      <w:sdt>
        <w:sdtPr>
          <w:tag w:val="goog_rdk_219"/>
        </w:sdtPr>
        <w:sdtContent>
          <w:r w:rsidDel="00000000" w:rsidR="00000000" w:rsidRPr="00000000">
            <w:rPr>
              <w:rFonts w:ascii="Arial Unicode MS" w:cs="Arial Unicode MS" w:eastAsia="Arial Unicode MS" w:hAnsi="Arial Unicode MS"/>
              <w:i w:val="0"/>
              <w:u w:val="none"/>
              <w:vertAlign w:val="baseline"/>
              <w:rtl w:val="0"/>
            </w:rPr>
            <w:t xml:space="preserve">　In MZ, the specifications for plugin commands have been upgraded. When using MV, </w:t>
          </w:r>
        </w:sdtContent>
      </w:sdt>
      <w:r w:rsidDel="00000000" w:rsidR="00000000" w:rsidRPr="00000000">
        <w:rPr>
          <w:rFonts w:ascii="Arimo" w:cs="Arimo" w:eastAsia="Arimo" w:hAnsi="Arimo"/>
          <w:rtl w:val="0"/>
        </w:rPr>
        <w:t xml:space="preserve">you can </w:t>
      </w:r>
      <w:r w:rsidDel="00000000" w:rsidR="00000000" w:rsidRPr="00000000">
        <w:rPr>
          <w:rFonts w:ascii="Arimo" w:cs="Arimo" w:eastAsia="Arimo" w:hAnsi="Arimo"/>
          <w:i w:val="0"/>
          <w:u w:val="none"/>
          <w:vertAlign w:val="baseline"/>
          <w:rtl w:val="0"/>
        </w:rPr>
        <w:t xml:space="preserve">directly input command names and arguments. With MZ,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define the data for command names and arguments using annotations, following the same notation methods as used for parameters.</w:t>
      </w:r>
      <w:r w:rsidDel="00000000" w:rsidR="00000000" w:rsidRPr="00000000">
        <w:rPr>
          <w:rtl w:val="0"/>
        </w:rPr>
      </w:r>
    </w:p>
    <w:p w:rsidR="00000000" w:rsidDel="00000000" w:rsidP="00000000" w:rsidRDefault="00000000" w:rsidRPr="00000000" w14:paraId="0000040C">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4648200" cy="2667000"/>
            <wp:effectExtent b="0" l="0" r="0" t="0"/>
            <wp:docPr id="14" name="image3.png"/>
            <a:graphic>
              <a:graphicData uri="http://schemas.openxmlformats.org/drawingml/2006/picture">
                <pic:pic>
                  <pic:nvPicPr>
                    <pic:cNvPr id="0" name="image3.png"/>
                    <pic:cNvPicPr preferRelativeResize="0"/>
                  </pic:nvPicPr>
                  <pic:blipFill>
                    <a:blip r:embed="rId20"/>
                    <a:srcRect b="46869" l="0" r="0" t="0"/>
                    <a:stretch>
                      <a:fillRect/>
                    </a:stretch>
                  </pic:blipFill>
                  <pic:spPr>
                    <a:xfrm>
                      <a:off x="0" y="0"/>
                      <a:ext cx="4648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pageBreakBefore w:val="0"/>
        <w:jc w:val="both"/>
        <w:rPr>
          <w:rFonts w:ascii="Arimo" w:cs="Arimo" w:eastAsia="Arimo" w:hAnsi="Arimo"/>
        </w:rPr>
      </w:pPr>
      <w:sdt>
        <w:sdtPr>
          <w:tag w:val="goog_rdk_220"/>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write actual command procedures in the following manner.</w:t>
      </w:r>
      <w:r w:rsidDel="00000000" w:rsidR="00000000" w:rsidRPr="00000000">
        <w:rPr>
          <w:rtl w:val="0"/>
        </w:rPr>
      </w:r>
    </w:p>
    <w:p w:rsidR="00000000" w:rsidDel="00000000" w:rsidP="00000000" w:rsidRDefault="00000000" w:rsidRPr="00000000" w14:paraId="0000040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0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 name", "command name", args =&gt; {</w:t>
      </w:r>
      <w:r w:rsidDel="00000000" w:rsidR="00000000" w:rsidRPr="00000000">
        <w:rPr>
          <w:rtl w:val="0"/>
        </w:rPr>
      </w:r>
    </w:p>
    <w:p w:rsidR="00000000" w:rsidDel="00000000" w:rsidP="00000000" w:rsidRDefault="00000000" w:rsidRPr="00000000" w14:paraId="0000041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Procedures run when executing a command are written here.</w:t>
      </w:r>
      <w:r w:rsidDel="00000000" w:rsidR="00000000" w:rsidRPr="00000000">
        <w:rPr>
          <w:rtl w:val="0"/>
        </w:rPr>
      </w:r>
    </w:p>
    <w:p w:rsidR="00000000" w:rsidDel="00000000" w:rsidP="00000000" w:rsidRDefault="00000000" w:rsidRPr="00000000" w14:paraId="0000041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1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3">
      <w:pPr>
        <w:pageBreakBefore w:val="0"/>
        <w:jc w:val="both"/>
        <w:rPr>
          <w:rFonts w:ascii="Arimo" w:cs="Arimo" w:eastAsia="Arimo" w:hAnsi="Arimo"/>
        </w:rPr>
      </w:pPr>
      <w:sdt>
        <w:sdtPr>
          <w:tag w:val="goog_rdk_22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specifie</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the plugin name in the first argument, the command name in the second argument, and the function that will be called when executing the command in the third argument. Within the argument </w:t>
      </w:r>
      <w:r w:rsidDel="00000000" w:rsidR="00000000" w:rsidRPr="00000000">
        <w:rPr>
          <w:rFonts w:ascii="Arimo" w:cs="Arimo" w:eastAsia="Arimo" w:hAnsi="Arimo"/>
          <w:i w:val="1"/>
          <w:u w:val="none"/>
          <w:vertAlign w:val="baseline"/>
          <w:rtl w:val="0"/>
        </w:rPr>
        <w:t xml:space="preserve">args</w:t>
      </w:r>
      <w:r w:rsidDel="00000000" w:rsidR="00000000" w:rsidRPr="00000000">
        <w:rPr>
          <w:rFonts w:ascii="Arimo" w:cs="Arimo" w:eastAsia="Arimo" w:hAnsi="Arimo"/>
          <w:i w:val="0"/>
          <w:u w:val="none"/>
          <w:vertAlign w:val="baseline"/>
          <w:rtl w:val="0"/>
        </w:rPr>
        <w:t xml:space="preserve">, the function for the third argument, the parameters specified when calling the command are stored in an object format. In the previous version, MV, they were passed using an array. So, that too has changed.</w:t>
      </w:r>
      <w:r w:rsidDel="00000000" w:rsidR="00000000" w:rsidRPr="00000000">
        <w:rPr>
          <w:rtl w:val="0"/>
        </w:rPr>
      </w:r>
    </w:p>
    <w:p w:rsidR="00000000" w:rsidDel="00000000" w:rsidP="00000000" w:rsidRDefault="00000000" w:rsidRPr="00000000" w14:paraId="0000041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5">
      <w:pPr>
        <w:pageBreakBefore w:val="0"/>
        <w:jc w:val="both"/>
        <w:rPr>
          <w:rFonts w:ascii="Arimo" w:cs="Arimo" w:eastAsia="Arimo" w:hAnsi="Arimo"/>
        </w:rPr>
      </w:pPr>
      <w:sdt>
        <w:sdtPr>
          <w:tag w:val="goog_rdk_222"/>
        </w:sdtPr>
        <w:sdtContent>
          <w:r w:rsidDel="00000000" w:rsidR="00000000" w:rsidRPr="00000000">
            <w:rPr>
              <w:rFonts w:ascii="Arial Unicode MS" w:cs="Arial Unicode MS" w:eastAsia="Arial Unicode MS" w:hAnsi="Arial Unicode MS"/>
              <w:i w:val="0"/>
              <w:u w:val="none"/>
              <w:vertAlign w:val="baseline"/>
              <w:rtl w:val="0"/>
            </w:rPr>
            <w:t xml:space="preserve">　In the example plugin, this concept is used in the following manner.</w:t>
          </w:r>
        </w:sdtContent>
      </w:sdt>
      <w:r w:rsidDel="00000000" w:rsidR="00000000" w:rsidRPr="00000000">
        <w:rPr>
          <w:rtl w:val="0"/>
        </w:rPr>
      </w:r>
    </w:p>
    <w:p w:rsidR="00000000" w:rsidDel="00000000" w:rsidP="00000000" w:rsidRDefault="00000000" w:rsidRPr="00000000" w14:paraId="0000041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pluginName = "TextPicture";</w:t>
      </w:r>
      <w:r w:rsidDel="00000000" w:rsidR="00000000" w:rsidRPr="00000000">
        <w:rPr>
          <w:rtl w:val="0"/>
        </w:rPr>
      </w:r>
    </w:p>
    <w:p w:rsidR="00000000" w:rsidDel="00000000" w:rsidP="00000000" w:rsidRDefault="00000000" w:rsidRPr="00000000" w14:paraId="0000041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textPictureText = "";</w:t>
      </w:r>
      <w:r w:rsidDel="00000000" w:rsidR="00000000" w:rsidRPr="00000000">
        <w:rPr>
          <w:rtl w:val="0"/>
        </w:rPr>
      </w:r>
    </w:p>
    <w:p w:rsidR="00000000" w:rsidDel="00000000" w:rsidP="00000000" w:rsidRDefault="00000000" w:rsidRPr="00000000" w14:paraId="0000041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41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PluginManager.registerCommand(pluginName, "set", args =&gt; {</w:t>
      </w:r>
      <w:r w:rsidDel="00000000" w:rsidR="00000000" w:rsidRPr="00000000">
        <w:rPr>
          <w:rtl w:val="0"/>
        </w:rPr>
      </w:r>
    </w:p>
    <w:p w:rsidR="00000000" w:rsidDel="00000000" w:rsidP="00000000" w:rsidRDefault="00000000" w:rsidRPr="00000000" w14:paraId="0000041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textPictureText = String(args.text);</w:t>
      </w:r>
      <w:r w:rsidDel="00000000" w:rsidR="00000000" w:rsidRPr="00000000">
        <w:rPr>
          <w:rtl w:val="0"/>
        </w:rPr>
      </w:r>
    </w:p>
    <w:p w:rsidR="00000000" w:rsidDel="00000000" w:rsidP="00000000" w:rsidRDefault="00000000" w:rsidRPr="00000000" w14:paraId="0000041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1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E">
      <w:pPr>
        <w:pageBreakBefore w:val="0"/>
        <w:jc w:val="both"/>
        <w:rPr>
          <w:rFonts w:ascii="Arimo" w:cs="Arimo" w:eastAsia="Arimo" w:hAnsi="Arimo"/>
        </w:rPr>
      </w:pPr>
      <w:sdt>
        <w:sdtPr>
          <w:tag w:val="goog_rdk_22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sdt>
        <w:sdtPr>
          <w:tag w:val="goog_rdk_223"/>
        </w:sdtPr>
        <w:sdtContent>
          <w:commentRangeStart w:id="5"/>
        </w:sdtContent>
      </w:sdt>
      <w:r w:rsidDel="00000000" w:rsidR="00000000" w:rsidRPr="00000000">
        <w:rPr>
          <w:rFonts w:ascii="Arimo" w:cs="Arimo" w:eastAsia="Arimo" w:hAnsi="Arimo"/>
          <w:i w:val="0"/>
          <w:u w:val="none"/>
          <w:vertAlign w:val="baseline"/>
          <w:rtl w:val="0"/>
        </w:rPr>
        <w:t xml:space="preserve">If you would like to call a method of </w:t>
      </w:r>
      <w:r w:rsidDel="00000000" w:rsidR="00000000" w:rsidRPr="00000000">
        <w:rPr>
          <w:rFonts w:ascii="Arimo" w:cs="Arimo" w:eastAsia="Arimo" w:hAnsi="Arimo"/>
          <w:i w:val="1"/>
          <w:u w:val="none"/>
          <w:vertAlign w:val="baseline"/>
          <w:rtl w:val="0"/>
        </w:rPr>
        <w:t xml:space="preserve">Game_Interpreter</w:t>
      </w:r>
      <w:commentRangeEnd w:id="5"/>
      <w:r w:rsidDel="00000000" w:rsidR="00000000" w:rsidRPr="00000000">
        <w:commentReference w:id="5"/>
      </w:r>
      <w:r w:rsidDel="00000000" w:rsidR="00000000" w:rsidRPr="00000000">
        <w:rPr>
          <w:rFonts w:ascii="Arimo" w:cs="Arimo" w:eastAsia="Arimo" w:hAnsi="Arimo"/>
          <w:i w:val="0"/>
          <w:u w:val="none"/>
          <w:vertAlign w:val="baseline"/>
          <w:rtl w:val="0"/>
        </w:rPr>
        <w:t xml:space="preserve">, after writing the function without using an arrow function, you can call it by entering </w:t>
      </w:r>
      <w:r w:rsidDel="00000000" w:rsidR="00000000" w:rsidRPr="00000000">
        <w:rPr>
          <w:rFonts w:ascii="Arimo" w:cs="Arimo" w:eastAsia="Arimo" w:hAnsi="Arimo"/>
          <w:i w:val="1"/>
          <w:u w:val="none"/>
          <w:vertAlign w:val="baseline"/>
          <w:rtl w:val="0"/>
        </w:rPr>
        <w:t xml:space="preserve">this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1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 name", "command name", function(args) {</w:t>
      </w:r>
      <w:r w:rsidDel="00000000" w:rsidR="00000000" w:rsidRPr="00000000">
        <w:rPr>
          <w:rtl w:val="0"/>
        </w:rPr>
      </w:r>
    </w:p>
    <w:p w:rsidR="00000000" w:rsidDel="00000000" w:rsidP="00000000" w:rsidRDefault="00000000" w:rsidRPr="00000000" w14:paraId="0000042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this.character(0);</w:t>
      </w:r>
      <w:r w:rsidDel="00000000" w:rsidR="00000000" w:rsidRPr="00000000">
        <w:rPr>
          <w:rtl w:val="0"/>
        </w:rPr>
      </w:r>
    </w:p>
    <w:p w:rsidR="00000000" w:rsidDel="00000000" w:rsidP="00000000" w:rsidRDefault="00000000" w:rsidRPr="00000000" w14:paraId="0000042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23">
      <w:pPr>
        <w:pStyle w:val="Heading3"/>
        <w:pageBreakBefore w:val="0"/>
        <w:jc w:val="both"/>
        <w:rPr>
          <w:rFonts w:ascii="Arimo" w:cs="Arimo" w:eastAsia="Arimo" w:hAnsi="Arimo"/>
          <w:b w:val="1"/>
        </w:rPr>
      </w:pPr>
      <w:bookmarkStart w:colFirst="0" w:colLast="0" w:name="_heading=h.4bvk7pj" w:id="63"/>
      <w:bookmarkEnd w:id="6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Closures</w:t>
      </w:r>
      <w:r w:rsidDel="00000000" w:rsidR="00000000" w:rsidRPr="00000000">
        <w:rPr>
          <w:rtl w:val="0"/>
        </w:rPr>
      </w:r>
    </w:p>
    <w:p w:rsidR="00000000" w:rsidDel="00000000" w:rsidP="00000000" w:rsidRDefault="00000000" w:rsidRPr="00000000" w14:paraId="00000424">
      <w:pPr>
        <w:pageBreakBefore w:val="0"/>
        <w:jc w:val="both"/>
        <w:rPr>
          <w:rFonts w:ascii="Arimo" w:cs="Arimo" w:eastAsia="Arimo" w:hAnsi="Arimo"/>
          <w:i w:val="0"/>
          <w:u w:val="none"/>
          <w:vertAlign w:val="baseline"/>
        </w:rPr>
      </w:pPr>
      <w:sdt>
        <w:sdtPr>
          <w:tag w:val="goog_rdk_225"/>
        </w:sdtPr>
        <w:sdtContent>
          <w:r w:rsidDel="00000000" w:rsidR="00000000" w:rsidRPr="00000000">
            <w:rPr>
              <w:rFonts w:ascii="Arial Unicode MS" w:cs="Arial Unicode MS" w:eastAsia="Arial Unicode MS" w:hAnsi="Arial Unicode MS"/>
              <w:i w:val="0"/>
              <w:u w:val="none"/>
              <w:vertAlign w:val="baseline"/>
              <w:rtl w:val="0"/>
            </w:rPr>
            <w:t xml:space="preserve">　During command processing for the plugin example, </w:t>
          </w:r>
        </w:sdtContent>
      </w:sdt>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rewrote the value of the variable </w:t>
      </w:r>
      <w:r w:rsidDel="00000000" w:rsidR="00000000" w:rsidRPr="00000000">
        <w:rPr>
          <w:rFonts w:ascii="Arimo" w:cs="Arimo" w:eastAsia="Arimo" w:hAnsi="Arimo"/>
          <w:i w:val="1"/>
          <w:u w:val="none"/>
          <w:vertAlign w:val="baseline"/>
          <w:rtl w:val="0"/>
        </w:rPr>
        <w:t xml:space="preserve">textPictureText</w:t>
      </w:r>
      <w:r w:rsidDel="00000000" w:rsidR="00000000" w:rsidRPr="00000000">
        <w:rPr>
          <w:rFonts w:ascii="Arimo" w:cs="Arimo" w:eastAsia="Arimo" w:hAnsi="Arimo"/>
          <w:i w:val="0"/>
          <w:u w:val="none"/>
          <w:vertAlign w:val="baseline"/>
          <w:rtl w:val="0"/>
        </w:rPr>
        <w:t xml:space="preserve"> that was defined outside of the function. Although it might seem strange at first glance, this has come into effect by means of a structure known as a closure.</w:t>
      </w:r>
    </w:p>
    <w:p w:rsidR="00000000" w:rsidDel="00000000" w:rsidP="00000000" w:rsidRDefault="00000000" w:rsidRPr="00000000" w14:paraId="0000042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6">
      <w:pPr>
        <w:pageBreakBefore w:val="0"/>
        <w:jc w:val="both"/>
        <w:rPr>
          <w:rFonts w:ascii="Arimo" w:cs="Arimo" w:eastAsia="Arimo" w:hAnsi="Arimo"/>
          <w:i w:val="0"/>
          <w:u w:val="none"/>
          <w:vertAlign w:val="baseline"/>
        </w:rPr>
      </w:pPr>
      <w:sdt>
        <w:sdtPr>
          <w:tag w:val="goog_rdk_226"/>
        </w:sdtPr>
        <w:sdtContent>
          <w:r w:rsidDel="00000000" w:rsidR="00000000" w:rsidRPr="00000000">
            <w:rPr>
              <w:rFonts w:ascii="Arial Unicode MS" w:cs="Arial Unicode MS" w:eastAsia="Arial Unicode MS" w:hAnsi="Arial Unicode MS"/>
              <w:i w:val="0"/>
              <w:u w:val="none"/>
              <w:vertAlign w:val="baseline"/>
              <w:rtl w:val="0"/>
            </w:rPr>
            <w:t xml:space="preserve">　While the scope of </w:t>
          </w:r>
        </w:sdtContent>
      </w:sdt>
      <w:r w:rsidDel="00000000" w:rsidR="00000000" w:rsidRPr="00000000">
        <w:rPr>
          <w:rFonts w:ascii="Arimo" w:cs="Arimo" w:eastAsia="Arimo" w:hAnsi="Arimo"/>
          <w:i w:val="1"/>
          <w:u w:val="none"/>
          <w:vertAlign w:val="baseline"/>
          <w:rtl w:val="0"/>
        </w:rPr>
        <w:t xml:space="preserve">textPictureText</w:t>
      </w:r>
      <w:r w:rsidDel="00000000" w:rsidR="00000000" w:rsidRPr="00000000">
        <w:rPr>
          <w:rFonts w:ascii="Arimo" w:cs="Arimo" w:eastAsia="Arimo" w:hAnsi="Arimo"/>
          <w:i w:val="0"/>
          <w:u w:val="none"/>
          <w:vertAlign w:val="baseline"/>
          <w:rtl w:val="0"/>
        </w:rPr>
        <w:t xml:space="preserve"> falls within the range of the block defined, that also includes what is contained within a nested function. That is because, with this concept, the scope (lexical scope) is determined at the point a function is defined.</w:t>
      </w:r>
    </w:p>
    <w:p w:rsidR="00000000" w:rsidDel="00000000" w:rsidP="00000000" w:rsidRDefault="00000000" w:rsidRPr="00000000" w14:paraId="0000042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8">
      <w:pPr>
        <w:pageBreakBefore w:val="0"/>
        <w:jc w:val="both"/>
        <w:rPr>
          <w:rFonts w:ascii="Arimo" w:cs="Arimo" w:eastAsia="Arimo" w:hAnsi="Arimo"/>
        </w:rPr>
      </w:pPr>
      <w:sdt>
        <w:sdtPr>
          <w:tag w:val="goog_rdk_227"/>
        </w:sdtPr>
        <w:sdtContent>
          <w:r w:rsidDel="00000000" w:rsidR="00000000" w:rsidRPr="00000000">
            <w:rPr>
              <w:rFonts w:ascii="Arial Unicode MS" w:cs="Arial Unicode MS" w:eastAsia="Arial Unicode MS" w:hAnsi="Arial Unicode MS"/>
              <w:i w:val="0"/>
              <w:u w:val="none"/>
              <w:vertAlign w:val="baseline"/>
              <w:rtl w:val="0"/>
            </w:rPr>
            <w:t xml:space="preserve">　Regardless of the structure itself, this concept is very useful when creating plugins.</w:t>
          </w:r>
        </w:sdtContent>
      </w:sdt>
      <w:r w:rsidDel="00000000" w:rsidR="00000000" w:rsidRPr="00000000">
        <w:rPr>
          <w:rtl w:val="0"/>
        </w:rPr>
      </w:r>
    </w:p>
    <w:p w:rsidR="00000000" w:rsidDel="00000000" w:rsidP="00000000" w:rsidRDefault="00000000" w:rsidRPr="00000000" w14:paraId="00000429">
      <w:pPr>
        <w:pStyle w:val="Heading3"/>
        <w:pageBreakBefore w:val="0"/>
        <w:jc w:val="both"/>
        <w:rPr>
          <w:rFonts w:ascii="Arimo" w:cs="Arimo" w:eastAsia="Arimo" w:hAnsi="Arimo"/>
          <w:b w:val="1"/>
        </w:rPr>
      </w:pPr>
      <w:bookmarkStart w:colFirst="0" w:colLast="0" w:name="_heading=h.2r0uhxc" w:id="64"/>
      <w:bookmarkEnd w:id="64"/>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When to Use </w:t>
      </w:r>
      <w:r w:rsidDel="00000000" w:rsidR="00000000" w:rsidRPr="00000000">
        <w:rPr>
          <w:rFonts w:ascii="Arimo" w:cs="Arimo" w:eastAsia="Arimo" w:hAnsi="Arimo"/>
          <w:b w:val="1"/>
          <w:i w:val="1"/>
          <w:vertAlign w:val="baseline"/>
          <w:rtl w:val="0"/>
        </w:rPr>
        <w:t xml:space="preserve">let</w:t>
      </w:r>
      <w:r w:rsidDel="00000000" w:rsidR="00000000" w:rsidRPr="00000000">
        <w:rPr>
          <w:rFonts w:ascii="Arimo" w:cs="Arimo" w:eastAsia="Arimo" w:hAnsi="Arimo"/>
          <w:b w:val="1"/>
          <w:vertAlign w:val="baseline"/>
          <w:rtl w:val="0"/>
        </w:rPr>
        <w:t xml:space="preserve"> or </w:t>
      </w:r>
      <w:r w:rsidDel="00000000" w:rsidR="00000000" w:rsidRPr="00000000">
        <w:rPr>
          <w:rFonts w:ascii="Arimo" w:cs="Arimo" w:eastAsia="Arimo" w:hAnsi="Arimo"/>
          <w:b w:val="1"/>
          <w:i w:val="1"/>
          <w:vertAlign w:val="baseline"/>
          <w:rtl w:val="0"/>
        </w:rPr>
        <w:t xml:space="preserve">const</w:t>
      </w:r>
      <w:r w:rsidDel="00000000" w:rsidR="00000000" w:rsidRPr="00000000">
        <w:rPr>
          <w:rtl w:val="0"/>
        </w:rPr>
      </w:r>
    </w:p>
    <w:p w:rsidR="00000000" w:rsidDel="00000000" w:rsidP="00000000" w:rsidRDefault="00000000" w:rsidRPr="00000000" w14:paraId="0000042A">
      <w:pPr>
        <w:pageBreakBefore w:val="0"/>
        <w:jc w:val="both"/>
        <w:rPr>
          <w:rFonts w:ascii="Arimo" w:cs="Arimo" w:eastAsia="Arimo" w:hAnsi="Arimo"/>
          <w:i w:val="0"/>
          <w:u w:val="none"/>
          <w:vertAlign w:val="baseline"/>
        </w:rPr>
      </w:pPr>
      <w:sdt>
        <w:sdtPr>
          <w:tag w:val="goog_rdk_228"/>
        </w:sdtPr>
        <w:sdtContent>
          <w:r w:rsidDel="00000000" w:rsidR="00000000" w:rsidRPr="00000000">
            <w:rPr>
              <w:rFonts w:ascii="Arial Unicode MS" w:cs="Arial Unicode MS" w:eastAsia="Arial Unicode MS" w:hAnsi="Arial Unicode MS"/>
              <w:i w:val="0"/>
              <w:u w:val="none"/>
              <w:vertAlign w:val="baseline"/>
              <w:rtl w:val="0"/>
            </w:rPr>
            <w:t xml:space="preserve">　The variable </w:t>
          </w:r>
        </w:sdtContent>
      </w:sdt>
      <w:r w:rsidDel="00000000" w:rsidR="00000000" w:rsidRPr="00000000">
        <w:rPr>
          <w:rFonts w:ascii="Arimo" w:cs="Arimo" w:eastAsia="Arimo" w:hAnsi="Arimo"/>
          <w:i w:val="1"/>
          <w:u w:val="none"/>
          <w:vertAlign w:val="baseline"/>
          <w:rtl w:val="0"/>
        </w:rPr>
        <w:t xml:space="preserve">textPictureText</w:t>
      </w:r>
      <w:r w:rsidDel="00000000" w:rsidR="00000000" w:rsidRPr="00000000">
        <w:rPr>
          <w:rFonts w:ascii="Arimo" w:cs="Arimo" w:eastAsia="Arimo" w:hAnsi="Arimo"/>
          <w:i w:val="0"/>
          <w:u w:val="none"/>
          <w:vertAlign w:val="baseline"/>
          <w:rtl w:val="0"/>
        </w:rPr>
        <w:t xml:space="preserve"> found in the plugin example was defined using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while </w:t>
      </w:r>
      <w:r w:rsidDel="00000000" w:rsidR="00000000" w:rsidRPr="00000000">
        <w:rPr>
          <w:rFonts w:ascii="Arimo" w:cs="Arimo" w:eastAsia="Arimo" w:hAnsi="Arimo"/>
          <w:i w:val="1"/>
          <w:u w:val="none"/>
          <w:vertAlign w:val="baseline"/>
          <w:rtl w:val="0"/>
        </w:rPr>
        <w:t xml:space="preserve">pluginName </w:t>
      </w:r>
      <w:r w:rsidDel="00000000" w:rsidR="00000000" w:rsidRPr="00000000">
        <w:rPr>
          <w:rFonts w:ascii="Arimo" w:cs="Arimo" w:eastAsia="Arimo" w:hAnsi="Arimo"/>
          <w:i w:val="0"/>
          <w:u w:val="none"/>
          <w:vertAlign w:val="baseline"/>
          <w:rtl w:val="0"/>
        </w:rPr>
        <w:t xml:space="preserve">was defined using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Although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can be used when declaring a variable in the same way as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as opposed to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it cannot reassign values. </w:t>
      </w:r>
      <w:r w:rsidDel="00000000" w:rsidR="00000000" w:rsidRPr="00000000">
        <w:rPr>
          <w:rFonts w:ascii="Arimo" w:cs="Arimo" w:eastAsia="Arimo" w:hAnsi="Arimo"/>
          <w:rtl w:val="0"/>
        </w:rPr>
        <w:t xml:space="preserve">You </w:t>
      </w:r>
      <w:r w:rsidDel="00000000" w:rsidR="00000000" w:rsidRPr="00000000">
        <w:rPr>
          <w:rFonts w:ascii="Arimo" w:cs="Arimo" w:eastAsia="Arimo" w:hAnsi="Arimo"/>
          <w:i w:val="0"/>
          <w:u w:val="none"/>
          <w:vertAlign w:val="baseline"/>
          <w:rtl w:val="0"/>
        </w:rPr>
        <w:t xml:space="preserve">define </w:t>
      </w:r>
      <w:r w:rsidDel="00000000" w:rsidR="00000000" w:rsidRPr="00000000">
        <w:rPr>
          <w:rFonts w:ascii="Arimo" w:cs="Arimo" w:eastAsia="Arimo" w:hAnsi="Arimo"/>
          <w:i w:val="1"/>
          <w:u w:val="none"/>
          <w:vertAlign w:val="baseline"/>
          <w:rtl w:val="0"/>
        </w:rPr>
        <w:t xml:space="preserve">textPictureText </w:t>
      </w:r>
      <w:r w:rsidDel="00000000" w:rsidR="00000000" w:rsidRPr="00000000">
        <w:rPr>
          <w:rFonts w:ascii="Arimo" w:cs="Arimo" w:eastAsia="Arimo" w:hAnsi="Arimo"/>
          <w:i w:val="0"/>
          <w:u w:val="none"/>
          <w:vertAlign w:val="baseline"/>
          <w:rtl w:val="0"/>
        </w:rPr>
        <w:t xml:space="preserve">with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because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want to reassign its value.</w:t>
      </w:r>
    </w:p>
    <w:p w:rsidR="00000000" w:rsidDel="00000000" w:rsidP="00000000" w:rsidRDefault="00000000" w:rsidRPr="00000000" w14:paraId="0000042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C">
      <w:pPr>
        <w:pageBreakBefore w:val="0"/>
        <w:jc w:val="both"/>
        <w:rPr>
          <w:rFonts w:ascii="Arimo" w:cs="Arimo" w:eastAsia="Arimo" w:hAnsi="Arimo"/>
        </w:rPr>
      </w:pPr>
      <w:sdt>
        <w:sdtPr>
          <w:tag w:val="goog_rdk_229"/>
        </w:sdtPr>
        <w:sdtContent>
          <w:r w:rsidDel="00000000" w:rsidR="00000000" w:rsidRPr="00000000">
            <w:rPr>
              <w:rFonts w:ascii="Arial Unicode MS" w:cs="Arial Unicode MS" w:eastAsia="Arial Unicode MS" w:hAnsi="Arial Unicode MS"/>
              <w:i w:val="0"/>
              <w:u w:val="none"/>
              <w:vertAlign w:val="baseline"/>
              <w:rtl w:val="0"/>
            </w:rPr>
            <w:t xml:space="preserve">　Core scripts use </w:t>
          </w:r>
        </w:sdtContent>
      </w:sdt>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as a general rule, and employ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only when looking to reassign a value. By using these words appropriately in this manner, it becomes easier for a code creator to convey their intentions.</w:t>
      </w:r>
      <w:r w:rsidDel="00000000" w:rsidR="00000000" w:rsidRPr="00000000">
        <w:rPr>
          <w:rtl w:val="0"/>
        </w:rPr>
      </w:r>
    </w:p>
    <w:p w:rsidR="00000000" w:rsidDel="00000000" w:rsidP="00000000" w:rsidRDefault="00000000" w:rsidRPr="00000000" w14:paraId="0000042D">
      <w:pPr>
        <w:pStyle w:val="Heading3"/>
        <w:pageBreakBefore w:val="0"/>
        <w:jc w:val="both"/>
        <w:rPr>
          <w:rFonts w:ascii="Arimo" w:cs="Arimo" w:eastAsia="Arimo" w:hAnsi="Arimo"/>
          <w:b w:val="1"/>
        </w:rPr>
      </w:pPr>
      <w:bookmarkStart w:colFirst="0" w:colLast="0" w:name="_heading=h.1664s55" w:id="65"/>
      <w:bookmarkEnd w:id="65"/>
      <w:r w:rsidDel="00000000" w:rsidR="00000000" w:rsidRPr="00000000">
        <w:rPr>
          <w:rFonts w:ascii="Arimo" w:cs="Arimo" w:eastAsia="Arimo" w:hAnsi="Arimo"/>
          <w:b w:val="1"/>
          <w:i w:val="0"/>
          <w:u w:val="none"/>
          <w:vertAlign w:val="baseline"/>
          <w:rtl w:val="0"/>
        </w:rPr>
        <w:t xml:space="preserve">Object Creation</w:t>
      </w:r>
      <w:r w:rsidDel="00000000" w:rsidR="00000000" w:rsidRPr="00000000">
        <w:rPr>
          <w:rtl w:val="0"/>
        </w:rPr>
      </w:r>
    </w:p>
    <w:p w:rsidR="00000000" w:rsidDel="00000000" w:rsidP="00000000" w:rsidRDefault="00000000" w:rsidRPr="00000000" w14:paraId="0000042E">
      <w:pPr>
        <w:pageBreakBefore w:val="0"/>
        <w:jc w:val="both"/>
        <w:rPr>
          <w:rFonts w:ascii="Arimo" w:cs="Arimo" w:eastAsia="Arimo" w:hAnsi="Arimo"/>
        </w:rPr>
      </w:pPr>
      <w:sdt>
        <w:sdtPr>
          <w:tag w:val="goog_rdk_230"/>
        </w:sdtPr>
        <w:sdtContent>
          <w:r w:rsidDel="00000000" w:rsidR="00000000" w:rsidRPr="00000000">
            <w:rPr>
              <w:rFonts w:ascii="Arial Unicode MS" w:cs="Arial Unicode MS" w:eastAsia="Arial Unicode MS" w:hAnsi="Arial Unicode MS"/>
              <w:i w:val="0"/>
              <w:u w:val="none"/>
              <w:vertAlign w:val="baseline"/>
              <w:rtl w:val="0"/>
            </w:rPr>
            <w:t xml:space="preserve">　The following type of notation appears within the function </w:t>
          </w:r>
        </w:sdtContent>
      </w:sdt>
      <w:r w:rsidDel="00000000" w:rsidR="00000000" w:rsidRPr="00000000">
        <w:rPr>
          <w:rFonts w:ascii="Arimo" w:cs="Arimo" w:eastAsia="Arimo" w:hAnsi="Arimo"/>
          <w:i w:val="1"/>
          <w:u w:val="none"/>
          <w:vertAlign w:val="baseline"/>
          <w:rtl w:val="0"/>
        </w:rPr>
        <w:t xml:space="preserve">createTextPictureBitmap</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2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0">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tempWindow = new Window_Base(new Rectangle());</w:t>
      </w:r>
      <w:r w:rsidDel="00000000" w:rsidR="00000000" w:rsidRPr="00000000">
        <w:rPr>
          <w:rtl w:val="0"/>
        </w:rPr>
      </w:r>
    </w:p>
    <w:p w:rsidR="00000000" w:rsidDel="00000000" w:rsidP="00000000" w:rsidRDefault="00000000" w:rsidRPr="00000000" w14:paraId="0000043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2">
      <w:pPr>
        <w:pageBreakBefore w:val="0"/>
        <w:jc w:val="both"/>
        <w:rPr>
          <w:rFonts w:ascii="Arimo" w:cs="Arimo" w:eastAsia="Arimo" w:hAnsi="Arimo"/>
        </w:rPr>
      </w:pPr>
      <w:sdt>
        <w:sdtPr>
          <w:tag w:val="goog_rdk_23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new</w:t>
      </w:r>
      <w:r w:rsidDel="00000000" w:rsidR="00000000" w:rsidRPr="00000000">
        <w:rPr>
          <w:rFonts w:ascii="Arimo" w:cs="Arimo" w:eastAsia="Arimo" w:hAnsi="Arimo"/>
          <w:i w:val="0"/>
          <w:u w:val="none"/>
          <w:vertAlign w:val="baseline"/>
          <w:rtl w:val="0"/>
        </w:rPr>
        <w:t xml:space="preserve"> is a word you will use if you want to create an object.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previously explained that you write the following type of notation when creating an object.</w:t>
      </w:r>
      <w:r w:rsidDel="00000000" w:rsidR="00000000" w:rsidRPr="00000000">
        <w:rPr>
          <w:rtl w:val="0"/>
        </w:rPr>
      </w:r>
    </w:p>
    <w:p w:rsidR="00000000" w:rsidDel="00000000" w:rsidP="00000000" w:rsidRDefault="00000000" w:rsidRPr="00000000" w14:paraId="0000043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4">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const tempWindow = {};</w:t>
      </w:r>
      <w:r w:rsidDel="00000000" w:rsidR="00000000" w:rsidRPr="00000000">
        <w:rPr>
          <w:rtl w:val="0"/>
        </w:rPr>
      </w:r>
    </w:p>
    <w:p w:rsidR="00000000" w:rsidDel="00000000" w:rsidP="00000000" w:rsidRDefault="00000000" w:rsidRPr="00000000" w14:paraId="0000043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6">
      <w:pPr>
        <w:pageBreakBefore w:val="0"/>
        <w:jc w:val="both"/>
        <w:rPr>
          <w:rFonts w:ascii="Arimo" w:cs="Arimo" w:eastAsia="Arimo" w:hAnsi="Arimo"/>
          <w:i w:val="0"/>
          <w:u w:val="none"/>
          <w:vertAlign w:val="baseline"/>
        </w:rPr>
      </w:pPr>
      <w:sdt>
        <w:sdtPr>
          <w:tag w:val="goog_rdk_232"/>
        </w:sdtPr>
        <w:sdtContent>
          <w:r w:rsidDel="00000000" w:rsidR="00000000" w:rsidRPr="00000000">
            <w:rPr>
              <w:rFonts w:ascii="Arial Unicode MS" w:cs="Arial Unicode MS" w:eastAsia="Arial Unicode MS" w:hAnsi="Arial Unicode MS"/>
              <w:i w:val="0"/>
              <w:u w:val="none"/>
              <w:vertAlign w:val="baseline"/>
              <w:rtl w:val="0"/>
            </w:rPr>
            <w:t xml:space="preserve">　If created using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an empty object will be generated. On the other hand, when creating an object using </w:t>
      </w:r>
      <w:r w:rsidDel="00000000" w:rsidR="00000000" w:rsidRPr="00000000">
        <w:rPr>
          <w:rFonts w:ascii="Arimo" w:cs="Arimo" w:eastAsia="Arimo" w:hAnsi="Arimo"/>
          <w:i w:val="1"/>
          <w:u w:val="none"/>
          <w:vertAlign w:val="baseline"/>
          <w:rtl w:val="0"/>
        </w:rPr>
        <w:t xml:space="preserve">new</w:t>
      </w:r>
      <w:r w:rsidDel="00000000" w:rsidR="00000000" w:rsidRPr="00000000">
        <w:rPr>
          <w:rFonts w:ascii="Arimo" w:cs="Arimo" w:eastAsia="Arimo" w:hAnsi="Arimo"/>
          <w:i w:val="0"/>
          <w:u w:val="none"/>
          <w:vertAlign w:val="baseline"/>
          <w:rtl w:val="0"/>
        </w:rPr>
        <w:t xml:space="preserve">, to put it simply, you will generate an object in a state in which its properties and functions are defined according to an already determined blueprint.</w:t>
      </w:r>
    </w:p>
    <w:p w:rsidR="00000000" w:rsidDel="00000000" w:rsidP="00000000" w:rsidRDefault="00000000" w:rsidRPr="00000000" w14:paraId="0000043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8">
      <w:pPr>
        <w:pageBreakBefore w:val="0"/>
        <w:jc w:val="both"/>
        <w:rPr>
          <w:rFonts w:ascii="Arimo" w:cs="Arimo" w:eastAsia="Arimo" w:hAnsi="Arimo"/>
          <w:i w:val="0"/>
          <w:u w:val="none"/>
          <w:vertAlign w:val="baseline"/>
        </w:rPr>
      </w:pPr>
      <w:sdt>
        <w:sdtPr>
          <w:tag w:val="goog_rdk_233"/>
        </w:sdtPr>
        <w:sdtContent>
          <w:r w:rsidDel="00000000" w:rsidR="00000000" w:rsidRPr="00000000">
            <w:rPr>
              <w:rFonts w:ascii="Arial Unicode MS" w:cs="Arial Unicode MS" w:eastAsia="Arial Unicode MS" w:hAnsi="Arial Unicode MS"/>
              <w:i w:val="0"/>
              <w:u w:val="none"/>
              <w:vertAlign w:val="baseline"/>
              <w:rtl w:val="0"/>
            </w:rPr>
            <w:t xml:space="preserve">　In the above example, as </w:t>
          </w:r>
        </w:sdtContent>
      </w:sdt>
      <w:r w:rsidDel="00000000" w:rsidR="00000000" w:rsidRPr="00000000">
        <w:rPr>
          <w:rFonts w:ascii="Arimo" w:cs="Arimo" w:eastAsia="Arimo" w:hAnsi="Arimo"/>
          <w:rtl w:val="0"/>
        </w:rPr>
        <w:t xml:space="preserve">it has</w:t>
      </w:r>
      <w:r w:rsidDel="00000000" w:rsidR="00000000" w:rsidRPr="00000000">
        <w:rPr>
          <w:rFonts w:ascii="Arimo" w:cs="Arimo" w:eastAsia="Arimo" w:hAnsi="Arimo"/>
          <w:i w:val="0"/>
          <w:u w:val="none"/>
          <w:vertAlign w:val="baseline"/>
          <w:rtl w:val="0"/>
        </w:rPr>
        <w:t xml:space="preserve"> specified </w:t>
      </w:r>
      <w:r w:rsidDel="00000000" w:rsidR="00000000" w:rsidRPr="00000000">
        <w:rPr>
          <w:rFonts w:ascii="Arimo" w:cs="Arimo" w:eastAsia="Arimo" w:hAnsi="Arimo"/>
          <w:i w:val="1"/>
          <w:u w:val="none"/>
          <w:vertAlign w:val="baseline"/>
          <w:rtl w:val="0"/>
        </w:rPr>
        <w:t xml:space="preserve">Window_Base</w:t>
      </w:r>
      <w:r w:rsidDel="00000000" w:rsidR="00000000" w:rsidRPr="00000000">
        <w:rPr>
          <w:rFonts w:ascii="Arimo" w:cs="Arimo" w:eastAsia="Arimo" w:hAnsi="Arimo"/>
          <w:i w:val="0"/>
          <w:u w:val="none"/>
          <w:vertAlign w:val="baseline"/>
          <w:rtl w:val="0"/>
        </w:rPr>
        <w:t xml:space="preserve"> as the blueprint,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will create </w:t>
      </w:r>
      <w:r w:rsidDel="00000000" w:rsidR="00000000" w:rsidRPr="00000000">
        <w:rPr>
          <w:rFonts w:ascii="Arimo" w:cs="Arimo" w:eastAsia="Arimo" w:hAnsi="Arimo"/>
          <w:i w:val="1"/>
          <w:u w:val="none"/>
          <w:vertAlign w:val="baseline"/>
          <w:rtl w:val="0"/>
        </w:rPr>
        <w:t xml:space="preserve">tempWindow</w:t>
      </w:r>
      <w:r w:rsidDel="00000000" w:rsidR="00000000" w:rsidRPr="00000000">
        <w:rPr>
          <w:rFonts w:ascii="Arimo" w:cs="Arimo" w:eastAsia="Arimo" w:hAnsi="Arimo"/>
          <w:i w:val="0"/>
          <w:u w:val="none"/>
          <w:vertAlign w:val="baseline"/>
          <w:rtl w:val="0"/>
        </w:rPr>
        <w:t xml:space="preserve"> in a state in which its functioning as a window has been prepared from the start.</w:t>
      </w:r>
    </w:p>
    <w:p w:rsidR="00000000" w:rsidDel="00000000" w:rsidP="00000000" w:rsidRDefault="00000000" w:rsidRPr="00000000" w14:paraId="0000043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A">
      <w:pPr>
        <w:pageBreakBefore w:val="0"/>
        <w:jc w:val="both"/>
        <w:rPr>
          <w:rFonts w:ascii="Arimo" w:cs="Arimo" w:eastAsia="Arimo" w:hAnsi="Arimo"/>
          <w:i w:val="0"/>
          <w:u w:val="none"/>
          <w:vertAlign w:val="baseline"/>
        </w:rPr>
      </w:pPr>
      <w:sdt>
        <w:sdtPr>
          <w:tag w:val="goog_rdk_234"/>
        </w:sdtPr>
        <w:sdtContent>
          <w:r w:rsidDel="00000000" w:rsidR="00000000" w:rsidRPr="00000000">
            <w:rPr>
              <w:rFonts w:ascii="Arial Unicode MS" w:cs="Arial Unicode MS" w:eastAsia="Arial Unicode MS" w:hAnsi="Arial Unicode MS"/>
              <w:i w:val="0"/>
              <w:u w:val="none"/>
              <w:vertAlign w:val="baseline"/>
              <w:rtl w:val="0"/>
            </w:rPr>
            <w:t xml:space="preserve">　Although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explained that core scripts are a collection of functions, it might actually be more appropriate to say that they are a collection of these kinds of blueprints. </w:t>
      </w:r>
      <w:r w:rsidDel="00000000" w:rsidR="00000000" w:rsidRPr="00000000">
        <w:rPr>
          <w:rFonts w:ascii="Arimo" w:cs="Arimo" w:eastAsia="Arimo" w:hAnsi="Arimo"/>
          <w:i w:val="1"/>
          <w:u w:val="none"/>
          <w:vertAlign w:val="baseline"/>
          <w:rtl w:val="0"/>
        </w:rPr>
        <w:t xml:space="preserve">new</w:t>
      </w:r>
      <w:r w:rsidDel="00000000" w:rsidR="00000000" w:rsidRPr="00000000">
        <w:rPr>
          <w:rFonts w:ascii="Arimo" w:cs="Arimo" w:eastAsia="Arimo" w:hAnsi="Arimo"/>
          <w:i w:val="0"/>
          <w:u w:val="none"/>
          <w:vertAlign w:val="baseline"/>
          <w:rtl w:val="0"/>
        </w:rPr>
        <w:t xml:space="preserve"> is also used frequently within core scripts, so be sure to learn how to use it at this time.</w:t>
      </w:r>
    </w:p>
    <w:p w:rsidR="00000000" w:rsidDel="00000000" w:rsidP="00000000" w:rsidRDefault="00000000" w:rsidRPr="00000000" w14:paraId="0000043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C">
      <w:pPr>
        <w:pageBreakBefore w:val="0"/>
        <w:jc w:val="both"/>
        <w:rPr>
          <w:rFonts w:ascii="Arimo" w:cs="Arimo" w:eastAsia="Arimo" w:hAnsi="Arimo"/>
        </w:rPr>
      </w:pPr>
      <w:sdt>
        <w:sdtPr>
          <w:tag w:val="goog_rdk_235"/>
        </w:sdtPr>
        <w:sdtContent>
          <w:r w:rsidDel="00000000" w:rsidR="00000000" w:rsidRPr="00000000">
            <w:rPr>
              <w:rFonts w:ascii="Arial Unicode MS" w:cs="Arial Unicode MS" w:eastAsia="Arial Unicode MS" w:hAnsi="Arial Unicode MS"/>
              <w:i w:val="0"/>
              <w:u w:val="none"/>
              <w:vertAlign w:val="baseline"/>
              <w:rtl w:val="0"/>
            </w:rPr>
            <w:t xml:space="preserve">　During object orientation, these blueprints are known as classes.</w:t>
          </w:r>
        </w:sdtContent>
      </w:sdt>
      <w:r w:rsidDel="00000000" w:rsidR="00000000" w:rsidRPr="00000000">
        <w:rPr>
          <w:rtl w:val="0"/>
        </w:rPr>
      </w:r>
    </w:p>
    <w:p w:rsidR="00000000" w:rsidDel="00000000" w:rsidP="00000000" w:rsidRDefault="00000000" w:rsidRPr="00000000" w14:paraId="0000043D">
      <w:pPr>
        <w:pStyle w:val="Heading3"/>
        <w:pageBreakBefore w:val="0"/>
        <w:jc w:val="both"/>
        <w:rPr>
          <w:rFonts w:ascii="Arimo" w:cs="Arimo" w:eastAsia="Arimo" w:hAnsi="Arimo"/>
          <w:b w:val="1"/>
        </w:rPr>
      </w:pPr>
      <w:bookmarkStart w:colFirst="0" w:colLast="0" w:name="_heading=h.3q5sasy" w:id="66"/>
      <w:bookmarkEnd w:id="66"/>
      <w:r w:rsidDel="00000000" w:rsidR="00000000" w:rsidRPr="00000000">
        <w:rPr>
          <w:rFonts w:ascii="Arimo" w:cs="Arimo" w:eastAsia="Arimo" w:hAnsi="Arimo"/>
          <w:b w:val="1"/>
          <w:i w:val="0"/>
          <w:u w:val="none"/>
          <w:vertAlign w:val="baseline"/>
          <w:rtl w:val="0"/>
        </w:rPr>
        <w:t xml:space="preserve">Basic Explanation about Implementation</w:t>
      </w:r>
      <w:r w:rsidDel="00000000" w:rsidR="00000000" w:rsidRPr="00000000">
        <w:rPr>
          <w:rtl w:val="0"/>
        </w:rPr>
      </w:r>
    </w:p>
    <w:p w:rsidR="00000000" w:rsidDel="00000000" w:rsidP="00000000" w:rsidRDefault="00000000" w:rsidRPr="00000000" w14:paraId="0000043E">
      <w:pPr>
        <w:pageBreakBefore w:val="0"/>
        <w:jc w:val="both"/>
        <w:rPr>
          <w:rFonts w:ascii="Arimo" w:cs="Arimo" w:eastAsia="Arimo" w:hAnsi="Arimo"/>
        </w:rPr>
      </w:pPr>
      <w:sdt>
        <w:sdtPr>
          <w:tag w:val="goog_rdk_236"/>
        </w:sdtPr>
        <w:sdtContent>
          <w:r w:rsidDel="00000000" w:rsidR="00000000" w:rsidRPr="00000000">
            <w:rPr>
              <w:rFonts w:ascii="Arial Unicode MS" w:cs="Arial Unicode MS" w:eastAsia="Arial Unicode MS" w:hAnsi="Arial Unicode MS"/>
              <w:i w:val="0"/>
              <w:u w:val="none"/>
              <w:vertAlign w:val="baseline"/>
              <w:rtl w:val="0"/>
            </w:rPr>
            <w:t xml:space="preserve">　Following everything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covered up to this point,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finally </w:t>
      </w:r>
      <w:r w:rsidDel="00000000" w:rsidR="00000000" w:rsidRPr="00000000">
        <w:rPr>
          <w:rFonts w:ascii="Arimo" w:cs="Arimo" w:eastAsia="Arimo" w:hAnsi="Arimo"/>
          <w:rtl w:val="0"/>
        </w:rPr>
        <w:t xml:space="preserve">learn</w:t>
      </w:r>
      <w:r w:rsidDel="00000000" w:rsidR="00000000" w:rsidRPr="00000000">
        <w:rPr>
          <w:rFonts w:ascii="Arimo" w:cs="Arimo" w:eastAsia="Arimo" w:hAnsi="Arimo"/>
          <w:i w:val="0"/>
          <w:u w:val="none"/>
          <w:vertAlign w:val="baseline"/>
          <w:rtl w:val="0"/>
        </w:rPr>
        <w:t xml:space="preserve"> about the basic implementation of </w:t>
      </w:r>
      <w:r w:rsidDel="00000000" w:rsidR="00000000" w:rsidRPr="00000000">
        <w:rPr>
          <w:rFonts w:ascii="Arimo" w:cs="Arimo" w:eastAsia="Arimo" w:hAnsi="Arimo"/>
          <w:i w:val="1"/>
          <w:u w:val="none"/>
          <w:vertAlign w:val="baseline"/>
          <w:rtl w:val="0"/>
        </w:rPr>
        <w:t xml:space="preserve">TextPicture.js</w:t>
      </w:r>
      <w:r w:rsidDel="00000000" w:rsidR="00000000" w:rsidRPr="00000000">
        <w:rPr>
          <w:rFonts w:ascii="Arimo" w:cs="Arimo" w:eastAsia="Arimo" w:hAnsi="Arimo"/>
          <w:i w:val="0"/>
          <w:u w:val="none"/>
          <w:vertAlign w:val="baseline"/>
          <w:rtl w:val="0"/>
        </w:rPr>
        <w:t xml:space="preserve">. This plugin displays a specified string as a picture using a plugin command. Now, </w:t>
      </w:r>
      <w:r w:rsidDel="00000000" w:rsidR="00000000" w:rsidRPr="00000000">
        <w:rPr>
          <w:rFonts w:ascii="Arimo" w:cs="Arimo" w:eastAsia="Arimo" w:hAnsi="Arimo"/>
          <w:rtl w:val="0"/>
        </w:rPr>
        <w:t xml:space="preserve">this section </w:t>
      </w:r>
      <w:r w:rsidDel="00000000" w:rsidR="00000000" w:rsidRPr="00000000">
        <w:rPr>
          <w:rFonts w:ascii="Arimo" w:cs="Arimo" w:eastAsia="Arimo" w:hAnsi="Arimo"/>
          <w:i w:val="0"/>
          <w:u w:val="none"/>
          <w:vertAlign w:val="baseline"/>
          <w:rtl w:val="0"/>
        </w:rPr>
        <w:t xml:space="preserve">will explain what is happening when it is </w:t>
      </w:r>
      <w:r w:rsidDel="00000000" w:rsidR="00000000" w:rsidRPr="00000000">
        <w:rPr>
          <w:rFonts w:ascii="Arimo" w:cs="Arimo" w:eastAsia="Arimo" w:hAnsi="Arimo"/>
          <w:rtl w:val="0"/>
        </w:rPr>
        <w:t xml:space="preserve">executed</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3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0">
      <w:pPr>
        <w:pageBreakBefore w:val="0"/>
        <w:jc w:val="both"/>
        <w:rPr>
          <w:rFonts w:ascii="Arimo" w:cs="Arimo" w:eastAsia="Arimo" w:hAnsi="Arimo"/>
        </w:rPr>
      </w:pPr>
      <w:sdt>
        <w:sdtPr>
          <w:tag w:val="goog_rdk_240"/>
        </w:sdtPr>
        <w:sdtContent>
          <w:r w:rsidDel="00000000" w:rsidR="00000000" w:rsidRPr="00000000">
            <w:rPr>
              <w:rFonts w:ascii="Arial Unicode MS" w:cs="Arial Unicode MS" w:eastAsia="Arial Unicode MS" w:hAnsi="Arial Unicode MS"/>
              <w:i w:val="0"/>
              <w:u w:val="none"/>
              <w:vertAlign w:val="baseline"/>
              <w:rtl w:val="0"/>
            </w:rPr>
            <w:t xml:space="preserve">　First, look at plugin command implementation. Here, after </w:t>
          </w:r>
        </w:sdtContent>
      </w:sdt>
      <w:sdt>
        <w:sdtPr>
          <w:tag w:val="goog_rdk_237"/>
        </w:sdtPr>
        <w:sdtContent>
          <w:commentRangeStart w:id="6"/>
        </w:sdtContent>
      </w:sdt>
      <w:sdt>
        <w:sdtPr>
          <w:tag w:val="goog_rdk_238"/>
        </w:sdtPr>
        <w:sdtContent>
          <w:commentRangeStart w:id="7"/>
        </w:sdtContent>
      </w:sdt>
      <w:sdt>
        <w:sdtPr>
          <w:tag w:val="goog_rdk_239"/>
        </w:sdtPr>
        <w:sdtContent>
          <w:commentRangeStart w:id="8"/>
        </w:sdtContent>
      </w:sdt>
      <w:r w:rsidDel="00000000" w:rsidR="00000000" w:rsidRPr="00000000">
        <w:rPr>
          <w:rFonts w:ascii="Arimo" w:cs="Arimo" w:eastAsia="Arimo" w:hAnsi="Arimo"/>
          <w:i w:val="0"/>
          <w:u w:val="none"/>
          <w:vertAlign w:val="baseline"/>
          <w:rtl w:val="0"/>
        </w:rPr>
        <w:t xml:space="preserve">executing</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Arimo" w:cs="Arimo" w:eastAsia="Arimo" w:hAnsi="Arimo"/>
          <w:i w:val="0"/>
          <w:u w:val="none"/>
          <w:vertAlign w:val="baseline"/>
          <w:rtl w:val="0"/>
        </w:rPr>
        <w:t xml:space="preserve"> the command </w:t>
      </w:r>
      <w:r w:rsidDel="00000000" w:rsidR="00000000" w:rsidRPr="00000000">
        <w:rPr>
          <w:rFonts w:ascii="Arimo" w:cs="Arimo" w:eastAsia="Arimo" w:hAnsi="Arimo"/>
          <w:i w:val="1"/>
          <w:u w:val="none"/>
          <w:vertAlign w:val="baseline"/>
          <w:rtl w:val="0"/>
        </w:rPr>
        <w:t xml:space="preserve">set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saved the string that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wants to be drawn as a picture</w:t>
      </w:r>
      <w:r w:rsidDel="00000000" w:rsidR="00000000" w:rsidRPr="00000000">
        <w:rPr>
          <w:rFonts w:ascii="Arimo" w:cs="Arimo" w:eastAsia="Arimo" w:hAnsi="Arimo"/>
          <w:rtl w:val="0"/>
        </w:rPr>
        <w:t xml:space="preserve"> to the variable </w:t>
      </w:r>
      <w:r w:rsidDel="00000000" w:rsidR="00000000" w:rsidRPr="00000000">
        <w:rPr>
          <w:rFonts w:ascii="Arimo" w:cs="Arimo" w:eastAsia="Arimo" w:hAnsi="Arimo"/>
          <w:i w:val="1"/>
          <w:rtl w:val="0"/>
        </w:rPr>
        <w:t xml:space="preserve">textPictureText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4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textPictureText = "";</w:t>
      </w:r>
      <w:r w:rsidDel="00000000" w:rsidR="00000000" w:rsidRPr="00000000">
        <w:rPr>
          <w:rtl w:val="0"/>
        </w:rPr>
      </w:r>
    </w:p>
    <w:p w:rsidR="00000000" w:rsidDel="00000000" w:rsidP="00000000" w:rsidRDefault="00000000" w:rsidRPr="00000000" w14:paraId="00000443">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44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PluginManager.registerCommand(pluginName, "set", args =&gt; {</w:t>
      </w:r>
      <w:r w:rsidDel="00000000" w:rsidR="00000000" w:rsidRPr="00000000">
        <w:rPr>
          <w:rtl w:val="0"/>
        </w:rPr>
      </w:r>
    </w:p>
    <w:p w:rsidR="00000000" w:rsidDel="00000000" w:rsidP="00000000" w:rsidRDefault="00000000" w:rsidRPr="00000000" w14:paraId="0000044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textPictureText = String(args.text);</w:t>
      </w:r>
      <w:r w:rsidDel="00000000" w:rsidR="00000000" w:rsidRPr="00000000">
        <w:rPr>
          <w:rtl w:val="0"/>
        </w:rPr>
      </w:r>
    </w:p>
    <w:p w:rsidR="00000000" w:rsidDel="00000000" w:rsidP="00000000" w:rsidRDefault="00000000" w:rsidRPr="00000000" w14:paraId="0000044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4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8">
      <w:pPr>
        <w:pageBreakBefore w:val="0"/>
        <w:jc w:val="both"/>
        <w:rPr>
          <w:rFonts w:ascii="Arimo" w:cs="Arimo" w:eastAsia="Arimo" w:hAnsi="Arimo"/>
        </w:rPr>
      </w:pPr>
      <w:sdt>
        <w:sdtPr>
          <w:tag w:val="goog_rdk_241"/>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dd that to the picture display procedure. </w:t>
      </w:r>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 is used for the method displaying the picture. Even if you did not know about its specific implementation, you could probably understand </w:t>
      </w:r>
      <w:r w:rsidDel="00000000" w:rsidR="00000000" w:rsidRPr="00000000">
        <w:rPr>
          <w:rFonts w:ascii="Arimo" w:cs="Arimo" w:eastAsia="Arimo" w:hAnsi="Arimo"/>
          <w:rtl w:val="0"/>
        </w:rPr>
        <w:t xml:space="preserve">what it does</w:t>
      </w:r>
      <w:r w:rsidDel="00000000" w:rsidR="00000000" w:rsidRPr="00000000">
        <w:rPr>
          <w:rFonts w:ascii="Arimo" w:cs="Arimo" w:eastAsia="Arimo" w:hAnsi="Arimo"/>
          <w:i w:val="0"/>
          <w:u w:val="none"/>
          <w:vertAlign w:val="baseline"/>
          <w:rtl w:val="0"/>
        </w:rPr>
        <w:t xml:space="preserve"> just from its name.</w:t>
      </w:r>
      <w:r w:rsidDel="00000000" w:rsidR="00000000" w:rsidRPr="00000000">
        <w:rPr>
          <w:rtl w:val="0"/>
        </w:rPr>
      </w:r>
    </w:p>
    <w:p w:rsidR="00000000" w:rsidDel="00000000" w:rsidP="00000000" w:rsidRDefault="00000000" w:rsidRPr="00000000" w14:paraId="0000044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_Game_Picture_show = Game_Picture.prototype.show;</w:t>
      </w:r>
      <w:r w:rsidDel="00000000" w:rsidR="00000000" w:rsidRPr="00000000">
        <w:rPr>
          <w:rtl w:val="0"/>
        </w:rPr>
      </w:r>
    </w:p>
    <w:p w:rsidR="00000000" w:rsidDel="00000000" w:rsidP="00000000" w:rsidRDefault="00000000" w:rsidRPr="00000000" w14:paraId="0000044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Game_Picture.prototype.show = function() {</w:t>
      </w:r>
      <w:r w:rsidDel="00000000" w:rsidR="00000000" w:rsidRPr="00000000">
        <w:rPr>
          <w:rtl w:val="0"/>
        </w:rPr>
      </w:r>
    </w:p>
    <w:p w:rsidR="00000000" w:rsidDel="00000000" w:rsidP="00000000" w:rsidRDefault="00000000" w:rsidRPr="00000000" w14:paraId="0000044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_Game_Picture_show.apply(this, arguments);</w:t>
      </w:r>
      <w:r w:rsidDel="00000000" w:rsidR="00000000" w:rsidRPr="00000000">
        <w:rPr>
          <w:rtl w:val="0"/>
        </w:rPr>
      </w:r>
    </w:p>
    <w:p w:rsidR="00000000" w:rsidDel="00000000" w:rsidP="00000000" w:rsidRDefault="00000000" w:rsidRPr="00000000" w14:paraId="0000044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if (this._name === "" &amp;&amp; textPictureText) {</w:t>
      </w:r>
      <w:r w:rsidDel="00000000" w:rsidR="00000000" w:rsidRPr="00000000">
        <w:rPr>
          <w:rtl w:val="0"/>
        </w:rPr>
      </w:r>
    </w:p>
    <w:p w:rsidR="00000000" w:rsidDel="00000000" w:rsidP="00000000" w:rsidRDefault="00000000" w:rsidRPr="00000000" w14:paraId="0000044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this.mzkp_text = textPictureText;</w:t>
      </w:r>
      <w:r w:rsidDel="00000000" w:rsidR="00000000" w:rsidRPr="00000000">
        <w:rPr>
          <w:rtl w:val="0"/>
        </w:rPr>
      </w:r>
    </w:p>
    <w:p w:rsidR="00000000" w:rsidDel="00000000" w:rsidP="00000000" w:rsidRDefault="00000000" w:rsidRPr="00000000" w14:paraId="0000044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this.mzkp_textChanged = true;</w:t>
      </w:r>
      <w:r w:rsidDel="00000000" w:rsidR="00000000" w:rsidRPr="00000000">
        <w:rPr>
          <w:rtl w:val="0"/>
        </w:rPr>
      </w:r>
    </w:p>
    <w:p w:rsidR="00000000" w:rsidDel="00000000" w:rsidP="00000000" w:rsidRDefault="00000000" w:rsidRPr="00000000" w14:paraId="0000045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textPictureText = "";</w:t>
      </w:r>
      <w:r w:rsidDel="00000000" w:rsidR="00000000" w:rsidRPr="00000000">
        <w:rPr>
          <w:rtl w:val="0"/>
        </w:rPr>
      </w:r>
    </w:p>
    <w:p w:rsidR="00000000" w:rsidDel="00000000" w:rsidP="00000000" w:rsidRDefault="00000000" w:rsidRPr="00000000" w14:paraId="0000045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45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5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4">
      <w:pPr>
        <w:pageBreakBefore w:val="0"/>
        <w:jc w:val="both"/>
        <w:rPr>
          <w:rFonts w:ascii="Arimo" w:cs="Arimo" w:eastAsia="Arimo" w:hAnsi="Arimo"/>
          <w:i w:val="0"/>
          <w:u w:val="none"/>
          <w:vertAlign w:val="baseline"/>
        </w:rPr>
      </w:pPr>
      <w:sdt>
        <w:sdtPr>
          <w:tag w:val="goog_rdk_243"/>
        </w:sdtPr>
        <w:sdtContent>
          <w:r w:rsidDel="00000000" w:rsidR="00000000" w:rsidRPr="00000000">
            <w:rPr>
              <w:rFonts w:ascii="Arial Unicode MS" w:cs="Arial Unicode MS" w:eastAsia="Arial Unicode MS" w:hAnsi="Arial Unicode MS"/>
              <w:i w:val="0"/>
              <w:u w:val="none"/>
              <w:vertAlign w:val="baseline"/>
              <w:rtl w:val="0"/>
            </w:rPr>
            <w:t xml:space="preserve">　Through the procedures added now, if the picture name is blank (image specified as</w:t>
          </w:r>
        </w:sdtContent>
      </w:sdt>
      <w:r w:rsidDel="00000000" w:rsidR="00000000" w:rsidRPr="00000000">
        <w:rPr>
          <w:rFonts w:ascii="Arimo" w:cs="Arimo" w:eastAsia="Arimo" w:hAnsi="Arimo"/>
          <w:i w:val="1"/>
          <w:u w:val="none"/>
          <w:vertAlign w:val="baseline"/>
          <w:rtl w:val="0"/>
        </w:rPr>
        <w:t xml:space="preserve"> n/a</w:t>
      </w:r>
      <w:r w:rsidDel="00000000" w:rsidR="00000000" w:rsidRPr="00000000">
        <w:rPr>
          <w:rFonts w:ascii="Arimo" w:cs="Arimo" w:eastAsia="Arimo" w:hAnsi="Arimo"/>
          <w:i w:val="0"/>
          <w:u w:val="none"/>
          <w:vertAlign w:val="baseline"/>
          <w:rtl w:val="0"/>
        </w:rPr>
        <w:t xml:space="preserve">) and </w:t>
      </w:r>
      <w:sdt>
        <w:sdtPr>
          <w:tag w:val="goog_rdk_242"/>
        </w:sdtPr>
        <w:sdtContent>
          <w:commentRangeStart w:id="9"/>
        </w:sdtContent>
      </w:sdt>
      <w:r w:rsidDel="00000000" w:rsidR="00000000" w:rsidRPr="00000000">
        <w:rPr>
          <w:rFonts w:ascii="Arimo" w:cs="Arimo" w:eastAsia="Arimo" w:hAnsi="Arimo"/>
          <w:i w:val="0"/>
          <w:u w:val="none"/>
          <w:vertAlign w:val="baseline"/>
          <w:rtl w:val="0"/>
        </w:rPr>
        <w:t xml:space="preserve">the plugin command has been executed,</w:t>
      </w:r>
      <w:commentRangeEnd w:id="9"/>
      <w:r w:rsidDel="00000000" w:rsidR="00000000" w:rsidRPr="00000000">
        <w:commentReference w:id="9"/>
      </w:r>
      <w:r w:rsidDel="00000000" w:rsidR="00000000" w:rsidRPr="00000000">
        <w:rPr>
          <w:rFonts w:ascii="Arimo" w:cs="Arimo" w:eastAsia="Arimo" w:hAnsi="Arimo"/>
          <w:i w:val="0"/>
          <w:u w:val="none"/>
          <w:vertAlign w:val="baseline"/>
          <w:rtl w:val="0"/>
        </w:rPr>
        <w:t xml:space="preserve"> the string to be drawn will be retained and a flag will be set.</w:t>
      </w:r>
    </w:p>
    <w:p w:rsidR="00000000" w:rsidDel="00000000" w:rsidP="00000000" w:rsidRDefault="00000000" w:rsidRPr="00000000" w14:paraId="0000045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6">
      <w:pPr>
        <w:pageBreakBefore w:val="0"/>
        <w:jc w:val="both"/>
        <w:rPr>
          <w:rFonts w:ascii="Arimo" w:cs="Arimo" w:eastAsia="Arimo" w:hAnsi="Arimo"/>
        </w:rPr>
      </w:pPr>
      <w:sdt>
        <w:sdtPr>
          <w:tag w:val="goog_rdk_244"/>
        </w:sdtPr>
        <w:sdtContent>
          <w:r w:rsidDel="00000000" w:rsidR="00000000" w:rsidRPr="00000000">
            <w:rPr>
              <w:rFonts w:ascii="Arial Unicode MS" w:cs="Arial Unicode MS" w:eastAsia="Arial Unicode MS" w:hAnsi="Arial Unicode MS"/>
              <w:i w:val="0"/>
              <w:u w:val="none"/>
              <w:vertAlign w:val="baseline"/>
              <w:rtl w:val="0"/>
            </w:rPr>
            <w:t xml:space="preserve">　This would then point to the result that the picture has not been drawn at the present time. This can happen because, within the core script, the class </w:t>
          </w:r>
        </w:sdtContent>
      </w:sdt>
      <w:r w:rsidDel="00000000" w:rsidR="00000000" w:rsidRPr="00000000">
        <w:rPr>
          <w:rFonts w:ascii="Arimo" w:cs="Arimo" w:eastAsia="Arimo" w:hAnsi="Arimo"/>
          <w:i w:val="1"/>
          <w:u w:val="none"/>
          <w:vertAlign w:val="baseline"/>
          <w:rtl w:val="0"/>
        </w:rPr>
        <w:t xml:space="preserve">Game_Picture</w:t>
      </w:r>
      <w:r w:rsidDel="00000000" w:rsidR="00000000" w:rsidRPr="00000000">
        <w:rPr>
          <w:rFonts w:ascii="Arimo" w:cs="Arimo" w:eastAsia="Arimo" w:hAnsi="Arimo"/>
          <w:i w:val="0"/>
          <w:u w:val="none"/>
          <w:vertAlign w:val="baseline"/>
          <w:rtl w:val="0"/>
        </w:rPr>
        <w:t xml:space="preserve"> holds the state of the picture, while the class for the actual picture image </w:t>
      </w:r>
      <w:r w:rsidDel="00000000" w:rsidR="00000000" w:rsidRPr="00000000">
        <w:rPr>
          <w:rFonts w:ascii="Arimo" w:cs="Arimo" w:eastAsia="Arimo" w:hAnsi="Arimo"/>
          <w:i w:val="1"/>
          <w:u w:val="none"/>
          <w:vertAlign w:val="baseline"/>
          <w:rtl w:val="0"/>
        </w:rPr>
        <w:t xml:space="preserve">Sprite_Picture</w:t>
      </w:r>
      <w:r w:rsidDel="00000000" w:rsidR="00000000" w:rsidRPr="00000000">
        <w:rPr>
          <w:rFonts w:ascii="Arimo" w:cs="Arimo" w:eastAsia="Arimo" w:hAnsi="Arimo"/>
          <w:i w:val="0"/>
          <w:u w:val="none"/>
          <w:vertAlign w:val="baseline"/>
          <w:rtl w:val="0"/>
        </w:rPr>
        <w:t xml:space="preserve"> exists separately.</w:t>
      </w:r>
      <w:r w:rsidDel="00000000" w:rsidR="00000000" w:rsidRPr="00000000">
        <w:rPr>
          <w:rtl w:val="0"/>
        </w:rPr>
      </w:r>
    </w:p>
    <w:p w:rsidR="00000000" w:rsidDel="00000000" w:rsidP="00000000" w:rsidRDefault="00000000" w:rsidRPr="00000000" w14:paraId="0000045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8">
      <w:pPr>
        <w:pageBreakBefore w:val="0"/>
        <w:jc w:val="both"/>
        <w:rPr>
          <w:rFonts w:ascii="Arimo" w:cs="Arimo" w:eastAsia="Arimo" w:hAnsi="Arimo"/>
        </w:rPr>
      </w:pPr>
      <w:sdt>
        <w:sdtPr>
          <w:tag w:val="goog_rdk_245"/>
        </w:sdtPr>
        <w:sdtContent>
          <w:r w:rsidDel="00000000" w:rsidR="00000000" w:rsidRPr="00000000">
            <w:rPr>
              <w:rFonts w:ascii="Arial Unicode MS" w:cs="Arial Unicode MS" w:eastAsia="Arial Unicode MS" w:hAnsi="Arial Unicode MS"/>
              <w:i w:val="0"/>
              <w:u w:val="none"/>
              <w:vertAlign w:val="baseline"/>
              <w:rtl w:val="0"/>
            </w:rPr>
            <w:t xml:space="preserve">　When using the class for the actual picture image, this monitors the state of </w:t>
          </w:r>
        </w:sdtContent>
      </w:sdt>
      <w:r w:rsidDel="00000000" w:rsidR="00000000" w:rsidRPr="00000000">
        <w:rPr>
          <w:rFonts w:ascii="Arimo" w:cs="Arimo" w:eastAsia="Arimo" w:hAnsi="Arimo"/>
          <w:i w:val="1"/>
          <w:u w:val="none"/>
          <w:vertAlign w:val="baseline"/>
          <w:rtl w:val="0"/>
        </w:rPr>
        <w:t xml:space="preserve">Game_Picture </w:t>
      </w:r>
      <w:r w:rsidDel="00000000" w:rsidR="00000000" w:rsidRPr="00000000">
        <w:rPr>
          <w:rFonts w:ascii="Arimo" w:cs="Arimo" w:eastAsia="Arimo" w:hAnsi="Arimo"/>
          <w:i w:val="0"/>
          <w:u w:val="none"/>
          <w:vertAlign w:val="baseline"/>
          <w:rtl w:val="0"/>
        </w:rPr>
        <w:t xml:space="preserve">for each frame. Not limited to this class, there is a method with the name of </w:t>
      </w:r>
      <w:r w:rsidDel="00000000" w:rsidR="00000000" w:rsidRPr="00000000">
        <w:rPr>
          <w:rFonts w:ascii="Arimo" w:cs="Arimo" w:eastAsia="Arimo" w:hAnsi="Arimo"/>
          <w:i w:val="1"/>
          <w:u w:val="none"/>
          <w:vertAlign w:val="baseline"/>
          <w:rtl w:val="0"/>
        </w:rPr>
        <w:t xml:space="preserve">update</w:t>
      </w:r>
      <w:r w:rsidDel="00000000" w:rsidR="00000000" w:rsidRPr="00000000">
        <w:rPr>
          <w:rFonts w:ascii="Arimo" w:cs="Arimo" w:eastAsia="Arimo" w:hAnsi="Arimo"/>
          <w:i w:val="0"/>
          <w:u w:val="none"/>
          <w:vertAlign w:val="baseline"/>
          <w:rtl w:val="0"/>
        </w:rPr>
        <w:t xml:space="preserve"> that provides many possibilities in that it checks and updates the state of the picture as each frame is executed.</w:t>
      </w:r>
      <w:r w:rsidDel="00000000" w:rsidR="00000000" w:rsidRPr="00000000">
        <w:rPr>
          <w:rtl w:val="0"/>
        </w:rPr>
      </w:r>
    </w:p>
    <w:p w:rsidR="00000000" w:rsidDel="00000000" w:rsidP="00000000" w:rsidRDefault="00000000" w:rsidRPr="00000000" w14:paraId="0000045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_Sprite_Picture_updateBitmap = Sprite_Picture.prototype.updateBitmap;</w:t>
      </w:r>
      <w:r w:rsidDel="00000000" w:rsidR="00000000" w:rsidRPr="00000000">
        <w:rPr>
          <w:rtl w:val="0"/>
        </w:rPr>
      </w:r>
    </w:p>
    <w:p w:rsidR="00000000" w:rsidDel="00000000" w:rsidP="00000000" w:rsidRDefault="00000000" w:rsidRPr="00000000" w14:paraId="0000045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Sprite_Picture.prototype.updateBitmap = function() {</w:t>
      </w:r>
      <w:r w:rsidDel="00000000" w:rsidR="00000000" w:rsidRPr="00000000">
        <w:rPr>
          <w:rtl w:val="0"/>
        </w:rPr>
      </w:r>
    </w:p>
    <w:p w:rsidR="00000000" w:rsidDel="00000000" w:rsidP="00000000" w:rsidRDefault="00000000" w:rsidRPr="00000000" w14:paraId="0000045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_Sprite_Picture_updateBitmap.apply(this, arguments);</w:t>
      </w:r>
      <w:r w:rsidDel="00000000" w:rsidR="00000000" w:rsidRPr="00000000">
        <w:rPr>
          <w:rtl w:val="0"/>
        </w:rPr>
      </w:r>
    </w:p>
    <w:p w:rsidR="00000000" w:rsidDel="00000000" w:rsidP="00000000" w:rsidRDefault="00000000" w:rsidRPr="00000000" w14:paraId="0000045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if (this.visible &amp;&amp; this._pictureName === "") {</w:t>
      </w:r>
      <w:r w:rsidDel="00000000" w:rsidR="00000000" w:rsidRPr="00000000">
        <w:rPr>
          <w:rtl w:val="0"/>
        </w:rPr>
      </w:r>
    </w:p>
    <w:p w:rsidR="00000000" w:rsidDel="00000000" w:rsidP="00000000" w:rsidRDefault="00000000" w:rsidRPr="00000000" w14:paraId="0000045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This procedure judges whether it is necessary to draw the picture.</w:t>
      </w:r>
      <w:r w:rsidDel="00000000" w:rsidR="00000000" w:rsidRPr="00000000">
        <w:rPr>
          <w:rtl w:val="0"/>
        </w:rPr>
      </w:r>
    </w:p>
    <w:p w:rsidR="00000000" w:rsidDel="00000000" w:rsidP="00000000" w:rsidRDefault="00000000" w:rsidRPr="00000000" w14:paraId="0000045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else {</w:t>
      </w:r>
      <w:r w:rsidDel="00000000" w:rsidR="00000000" w:rsidRPr="00000000">
        <w:rPr>
          <w:rtl w:val="0"/>
        </w:rPr>
      </w:r>
    </w:p>
    <w:p w:rsidR="00000000" w:rsidDel="00000000" w:rsidP="00000000" w:rsidRDefault="00000000" w:rsidRPr="00000000" w14:paraId="0000046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this.mzkp_text = "";</w:t>
      </w:r>
      <w:r w:rsidDel="00000000" w:rsidR="00000000" w:rsidRPr="00000000">
        <w:rPr>
          <w:rtl w:val="0"/>
        </w:rPr>
      </w:r>
    </w:p>
    <w:p w:rsidR="00000000" w:rsidDel="00000000" w:rsidP="00000000" w:rsidRDefault="00000000" w:rsidRPr="00000000" w14:paraId="0000046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46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6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4">
      <w:pPr>
        <w:pageBreakBefore w:val="0"/>
        <w:jc w:val="both"/>
        <w:rPr>
          <w:rFonts w:ascii="Arimo" w:cs="Arimo" w:eastAsia="Arimo" w:hAnsi="Arimo"/>
        </w:rPr>
      </w:pPr>
      <w:sdt>
        <w:sdtPr>
          <w:tag w:val="goog_rdk_246"/>
        </w:sdtPr>
        <w:sdtContent>
          <w:r w:rsidDel="00000000" w:rsidR="00000000" w:rsidRPr="00000000">
            <w:rPr>
              <w:rFonts w:ascii="Arial Unicode MS" w:cs="Arial Unicode MS" w:eastAsia="Arial Unicode MS" w:hAnsi="Arial Unicode MS"/>
              <w:i w:val="0"/>
              <w:u w:val="none"/>
              <w:vertAlign w:val="baseline"/>
              <w:rtl w:val="0"/>
            </w:rPr>
            <w:t xml:space="preserve">　The actual judgment procedure is a little long, so please check the code. To simply explain its implementation, it monitors the contents of </w:t>
          </w:r>
        </w:sdtContent>
      </w:sdt>
      <w:r w:rsidDel="00000000" w:rsidR="00000000" w:rsidRPr="00000000">
        <w:rPr>
          <w:rFonts w:ascii="Arimo" w:cs="Arimo" w:eastAsia="Arimo" w:hAnsi="Arimo"/>
          <w:i w:val="1"/>
          <w:u w:val="none"/>
          <w:vertAlign w:val="baseline"/>
          <w:rtl w:val="0"/>
        </w:rPr>
        <w:t xml:space="preserve">Game_Picture </w:t>
      </w:r>
      <w:r w:rsidDel="00000000" w:rsidR="00000000" w:rsidRPr="00000000">
        <w:rPr>
          <w:rFonts w:ascii="Arimo" w:cs="Arimo" w:eastAsia="Arimo" w:hAnsi="Arimo"/>
          <w:i w:val="0"/>
          <w:u w:val="none"/>
          <w:vertAlign w:val="baseline"/>
          <w:rtl w:val="0"/>
        </w:rPr>
        <w:t xml:space="preserve">and, if judged to be necessary, executes the creation or destruction of the picture.</w:t>
      </w:r>
      <w:r w:rsidDel="00000000" w:rsidR="00000000" w:rsidRPr="00000000">
        <w:rPr>
          <w:rtl w:val="0"/>
        </w:rPr>
      </w:r>
    </w:p>
    <w:p w:rsidR="00000000" w:rsidDel="00000000" w:rsidP="00000000" w:rsidRDefault="00000000" w:rsidRPr="00000000" w14:paraId="0000046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6">
      <w:pPr>
        <w:pageBreakBefore w:val="0"/>
        <w:jc w:val="both"/>
        <w:rPr>
          <w:rFonts w:ascii="Arimo" w:cs="Arimo" w:eastAsia="Arimo" w:hAnsi="Arimo"/>
        </w:rPr>
      </w:pPr>
      <w:sdt>
        <w:sdtPr>
          <w:tag w:val="goog_rdk_247"/>
        </w:sdtPr>
        <w:sdtContent>
          <w:r w:rsidDel="00000000" w:rsidR="00000000" w:rsidRPr="00000000">
            <w:rPr>
              <w:rFonts w:ascii="Arial Unicode MS" w:cs="Arial Unicode MS" w:eastAsia="Arial Unicode MS" w:hAnsi="Arial Unicode MS"/>
              <w:i w:val="0"/>
              <w:u w:val="none"/>
              <w:vertAlign w:val="baseline"/>
              <w:rtl w:val="0"/>
            </w:rPr>
            <w:t xml:space="preserve">　Creation or destruction are implemented respectively through the following functions. If everything operates correctly, destruction will not necessarily be needed. However, as image objects use a considerable amount of memory,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destroy the picture at the moment it is no longer needed,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w:t>
      </w:r>
      <w:r w:rsidDel="00000000" w:rsidR="00000000" w:rsidRPr="00000000">
        <w:rPr>
          <w:rFonts w:ascii="Arimo" w:cs="Arimo" w:eastAsia="Arimo" w:hAnsi="Arimo"/>
          <w:rtl w:val="0"/>
        </w:rPr>
        <w:t xml:space="preserve">improve performance</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6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createTextPictureBitmap</w:t>
      </w:r>
      <w:r w:rsidDel="00000000" w:rsidR="00000000" w:rsidRPr="00000000">
        <w:rPr>
          <w:rtl w:val="0"/>
        </w:rPr>
      </w:r>
    </w:p>
    <w:p w:rsidR="00000000" w:rsidDel="00000000" w:rsidP="00000000" w:rsidRDefault="00000000" w:rsidRPr="00000000" w14:paraId="0000046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destroyTextPictureBitmap</w:t>
      </w:r>
      <w:r w:rsidDel="00000000" w:rsidR="00000000" w:rsidRPr="00000000">
        <w:rPr>
          <w:rtl w:val="0"/>
        </w:rPr>
      </w:r>
    </w:p>
    <w:p w:rsidR="00000000" w:rsidDel="00000000" w:rsidP="00000000" w:rsidRDefault="00000000" w:rsidRPr="00000000" w14:paraId="0000046A">
      <w:pPr>
        <w:pStyle w:val="Heading3"/>
        <w:pageBreakBefore w:val="0"/>
        <w:jc w:val="both"/>
        <w:rPr>
          <w:rFonts w:ascii="Arimo" w:cs="Arimo" w:eastAsia="Arimo" w:hAnsi="Arimo"/>
          <w:b w:val="1"/>
        </w:rPr>
      </w:pPr>
      <w:bookmarkStart w:colFirst="0" w:colLast="0" w:name="_heading=h.25b2l0r" w:id="67"/>
      <w:bookmarkEnd w:id="6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Sprites and Bitmaps</w:t>
      </w:r>
      <w:r w:rsidDel="00000000" w:rsidR="00000000" w:rsidRPr="00000000">
        <w:rPr>
          <w:rtl w:val="0"/>
        </w:rPr>
      </w:r>
    </w:p>
    <w:p w:rsidR="00000000" w:rsidDel="00000000" w:rsidP="00000000" w:rsidRDefault="00000000" w:rsidRPr="00000000" w14:paraId="0000046B">
      <w:pPr>
        <w:pageBreakBefore w:val="0"/>
        <w:jc w:val="both"/>
        <w:rPr>
          <w:rFonts w:ascii="Arimo" w:cs="Arimo" w:eastAsia="Arimo" w:hAnsi="Arimo"/>
          <w:i w:val="0"/>
          <w:u w:val="none"/>
          <w:vertAlign w:val="baseline"/>
        </w:rPr>
      </w:pPr>
      <w:sdt>
        <w:sdtPr>
          <w:tag w:val="goog_rdk_248"/>
        </w:sdtPr>
        <w:sdtContent>
          <w:r w:rsidDel="00000000" w:rsidR="00000000" w:rsidRPr="00000000">
            <w:rPr>
              <w:rFonts w:ascii="Arial Unicode MS" w:cs="Arial Unicode MS" w:eastAsia="Arial Unicode MS" w:hAnsi="Arial Unicode MS"/>
              <w:i w:val="0"/>
              <w:u w:val="none"/>
              <w:vertAlign w:val="baseline"/>
              <w:rtl w:val="0"/>
            </w:rPr>
            <w:t xml:space="preserve">　Although </w:t>
          </w:r>
        </w:sdtContent>
      </w:sdt>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just explained that </w:t>
      </w:r>
      <w:r w:rsidDel="00000000" w:rsidR="00000000" w:rsidRPr="00000000">
        <w:rPr>
          <w:rFonts w:ascii="Arimo" w:cs="Arimo" w:eastAsia="Arimo" w:hAnsi="Arimo"/>
          <w:i w:val="1"/>
          <w:u w:val="none"/>
          <w:vertAlign w:val="baseline"/>
          <w:rtl w:val="0"/>
        </w:rPr>
        <w:t xml:space="preserve">Sprite_Picture </w:t>
      </w:r>
      <w:r w:rsidDel="00000000" w:rsidR="00000000" w:rsidRPr="00000000">
        <w:rPr>
          <w:rFonts w:ascii="Arimo" w:cs="Arimo" w:eastAsia="Arimo" w:hAnsi="Arimo"/>
          <w:i w:val="0"/>
          <w:u w:val="none"/>
          <w:vertAlign w:val="baseline"/>
          <w:rtl w:val="0"/>
        </w:rPr>
        <w:t xml:space="preserve">is a class for the actual picture image, more precisely, it is like the box in which the image is placed. This box is called a sprite. The class for the image itself is called a bitmap. A sprite has a property known as </w:t>
      </w:r>
      <w:r w:rsidDel="00000000" w:rsidR="00000000" w:rsidRPr="00000000">
        <w:rPr>
          <w:rFonts w:ascii="Arimo" w:cs="Arimo" w:eastAsia="Arimo" w:hAnsi="Arimo"/>
          <w:i w:val="1"/>
          <w:u w:val="none"/>
          <w:vertAlign w:val="baseline"/>
          <w:rtl w:val="0"/>
        </w:rPr>
        <w:t xml:space="preserve">bitmap</w:t>
      </w:r>
      <w:r w:rsidDel="00000000" w:rsidR="00000000" w:rsidRPr="00000000">
        <w:rPr>
          <w:rFonts w:ascii="Arimo" w:cs="Arimo" w:eastAsia="Arimo" w:hAnsi="Arimo"/>
          <w:i w:val="0"/>
          <w:u w:val="none"/>
          <w:vertAlign w:val="baseline"/>
          <w:rtl w:val="0"/>
        </w:rPr>
        <w:t xml:space="preserve">, in which a bitmap object is stored.</w:t>
      </w:r>
    </w:p>
    <w:p w:rsidR="00000000" w:rsidDel="00000000" w:rsidP="00000000" w:rsidRDefault="00000000" w:rsidRPr="00000000" w14:paraId="0000046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D">
      <w:pPr>
        <w:pageBreakBefore w:val="0"/>
        <w:jc w:val="both"/>
        <w:rPr>
          <w:rFonts w:ascii="Arimo" w:cs="Arimo" w:eastAsia="Arimo" w:hAnsi="Arimo"/>
        </w:rPr>
      </w:pPr>
      <w:sdt>
        <w:sdtPr>
          <w:tag w:val="goog_rdk_249"/>
        </w:sdtPr>
        <w:sdtContent>
          <w:r w:rsidDel="00000000" w:rsidR="00000000" w:rsidRPr="00000000">
            <w:rPr>
              <w:rFonts w:ascii="Arial Unicode MS" w:cs="Arial Unicode MS" w:eastAsia="Arial Unicode MS" w:hAnsi="Arial Unicode MS"/>
              <w:i w:val="0"/>
              <w:u w:val="none"/>
              <w:vertAlign w:val="baseline"/>
              <w:rtl w:val="0"/>
            </w:rPr>
            <w:t xml:space="preserve">　A sprite holds information such as an image's display position, magnification, and color tone, while a bitmap simply holds color information for each X/Y coordinate.</w:t>
          </w:r>
        </w:sdtContent>
      </w:sdt>
      <w:r w:rsidDel="00000000" w:rsidR="00000000" w:rsidRPr="00000000">
        <w:rPr>
          <w:rtl w:val="0"/>
        </w:rPr>
      </w:r>
    </w:p>
    <w:p w:rsidR="00000000" w:rsidDel="00000000" w:rsidP="00000000" w:rsidRDefault="00000000" w:rsidRPr="00000000" w14:paraId="0000046E">
      <w:pPr>
        <w:pStyle w:val="Heading2"/>
        <w:pageBreakBefore w:val="0"/>
        <w:jc w:val="both"/>
        <w:rPr>
          <w:rFonts w:ascii="Arimo" w:cs="Arimo" w:eastAsia="Arimo" w:hAnsi="Arimo"/>
          <w:b w:val="1"/>
        </w:rPr>
      </w:pPr>
      <w:bookmarkStart w:colFirst="0" w:colLast="0" w:name="_heading=h.kgcv8k" w:id="68"/>
      <w:bookmarkEnd w:id="68"/>
      <w:r w:rsidDel="00000000" w:rsidR="00000000" w:rsidRPr="00000000">
        <w:rPr>
          <w:rFonts w:ascii="Arimo" w:cs="Arimo" w:eastAsia="Arimo" w:hAnsi="Arimo"/>
          <w:b w:val="1"/>
          <w:rtl w:val="0"/>
        </w:rPr>
        <w:t xml:space="preserve">4.3 </w:t>
      </w:r>
      <w:r w:rsidDel="00000000" w:rsidR="00000000" w:rsidRPr="00000000">
        <w:rPr>
          <w:rFonts w:ascii="Arimo" w:cs="Arimo" w:eastAsia="Arimo" w:hAnsi="Arimo"/>
          <w:b w:val="1"/>
          <w:i w:val="0"/>
          <w:u w:val="none"/>
          <w:vertAlign w:val="baseline"/>
          <w:rtl w:val="0"/>
        </w:rPr>
        <w:t xml:space="preserve">Explanation about Annotations</w:t>
      </w:r>
      <w:r w:rsidDel="00000000" w:rsidR="00000000" w:rsidRPr="00000000">
        <w:rPr>
          <w:rtl w:val="0"/>
        </w:rPr>
      </w:r>
    </w:p>
    <w:p w:rsidR="00000000" w:rsidDel="00000000" w:rsidP="00000000" w:rsidRDefault="00000000" w:rsidRPr="00000000" w14:paraId="0000046F">
      <w:pPr>
        <w:pageBreakBefore w:val="0"/>
        <w:jc w:val="both"/>
        <w:rPr>
          <w:rFonts w:ascii="Arimo" w:cs="Arimo" w:eastAsia="Arimo" w:hAnsi="Arimo"/>
        </w:rPr>
      </w:pPr>
      <w:sdt>
        <w:sdtPr>
          <w:tag w:val="goog_rdk_250"/>
        </w:sdtPr>
        <w:sdtContent>
          <w:r w:rsidDel="00000000" w:rsidR="00000000" w:rsidRPr="00000000">
            <w:rPr>
              <w:rFonts w:ascii="Arial Unicode MS" w:cs="Arial Unicode MS" w:eastAsia="Arial Unicode MS" w:hAnsi="Arial Unicode MS"/>
              <w:i w:val="0"/>
              <w:u w:val="none"/>
              <w:vertAlign w:val="baseline"/>
              <w:rtl w:val="0"/>
            </w:rPr>
            <w:t xml:space="preserve">　Many kinds of annotations have been defined in MZ's help comments. </w:t>
          </w:r>
        </w:sdtContent>
      </w:sdt>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his section will explain what is set in an annotation based on its type.</w:t>
      </w:r>
      <w:r w:rsidDel="00000000" w:rsidR="00000000" w:rsidRPr="00000000">
        <w:rPr>
          <w:rtl w:val="0"/>
        </w:rPr>
      </w:r>
    </w:p>
    <w:p w:rsidR="00000000" w:rsidDel="00000000" w:rsidP="00000000" w:rsidRDefault="00000000" w:rsidRPr="00000000" w14:paraId="00000470">
      <w:pPr>
        <w:pStyle w:val="Heading3"/>
        <w:pageBreakBefore w:val="0"/>
        <w:jc w:val="both"/>
        <w:rPr>
          <w:rFonts w:ascii="Arimo" w:cs="Arimo" w:eastAsia="Arimo" w:hAnsi="Arimo"/>
          <w:b w:val="1"/>
        </w:rPr>
      </w:pPr>
      <w:bookmarkStart w:colFirst="0" w:colLast="0" w:name="_heading=h.34g0dwd" w:id="69"/>
      <w:bookmarkEnd w:id="69"/>
      <w:r w:rsidDel="00000000" w:rsidR="00000000" w:rsidRPr="00000000">
        <w:rPr>
          <w:rFonts w:ascii="Arimo" w:cs="Arimo" w:eastAsia="Arimo" w:hAnsi="Arimo"/>
          <w:b w:val="1"/>
          <w:i w:val="0"/>
          <w:u w:val="none"/>
          <w:vertAlign w:val="baseline"/>
          <w:rtl w:val="0"/>
        </w:rPr>
        <w:t xml:space="preserve">All Plugins</w:t>
      </w:r>
      <w:r w:rsidDel="00000000" w:rsidR="00000000" w:rsidRPr="00000000">
        <w:rPr>
          <w:rtl w:val="0"/>
        </w:rPr>
      </w:r>
    </w:p>
    <w:p w:rsidR="00000000" w:rsidDel="00000000" w:rsidP="00000000" w:rsidRDefault="00000000" w:rsidRPr="00000000" w14:paraId="00000471">
      <w:pPr>
        <w:pageBreakBefore w:val="0"/>
        <w:jc w:val="both"/>
        <w:rPr>
          <w:rFonts w:ascii="Arimo" w:cs="Arimo" w:eastAsia="Arimo" w:hAnsi="Arimo"/>
        </w:rPr>
      </w:pPr>
      <w:sdt>
        <w:sdtPr>
          <w:tag w:val="goog_rdk_251"/>
        </w:sdtPr>
        <w:sdtContent>
          <w:r w:rsidDel="00000000" w:rsidR="00000000" w:rsidRPr="00000000">
            <w:rPr>
              <w:rFonts w:ascii="Arial Unicode MS" w:cs="Arial Unicode MS" w:eastAsia="Arial Unicode MS" w:hAnsi="Arial Unicode MS"/>
              <w:i w:val="0"/>
              <w:u w:val="none"/>
              <w:vertAlign w:val="baseline"/>
              <w:rtl w:val="0"/>
            </w:rPr>
            <w:t xml:space="preserve">　Among the annotations used for all plugins, many of them must be set if you are to create a plugin. Be sure to properly remember how to use them.</w:t>
          </w:r>
        </w:sdtContent>
      </w:sdt>
      <w:r w:rsidDel="00000000" w:rsidR="00000000" w:rsidRPr="00000000">
        <w:rPr>
          <w:rtl w:val="0"/>
        </w:rPr>
      </w:r>
    </w:p>
    <w:p w:rsidR="00000000" w:rsidDel="00000000" w:rsidP="00000000" w:rsidRDefault="00000000" w:rsidRPr="00000000" w14:paraId="00000472">
      <w:pPr>
        <w:pageBreakBefore w:val="0"/>
        <w:jc w:val="both"/>
        <w:rPr>
          <w:rFonts w:ascii="Arimo" w:cs="Arimo" w:eastAsia="Arimo" w:hAnsi="Arimo"/>
        </w:rPr>
      </w:pPr>
      <w:r w:rsidDel="00000000" w:rsidR="00000000" w:rsidRPr="00000000">
        <w:rPr>
          <w:rtl w:val="0"/>
        </w:rPr>
      </w:r>
    </w:p>
    <w:tbl>
      <w:tblPr>
        <w:tblStyle w:val="Table1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7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7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5">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@target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"MZ" is written here as a fixed notation; required for making a distinction with plugins made for RPG Maker MV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@plugindesc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plugin's title; text written here will be displayed on a list on the Manager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@author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plugin's creator; displayed on the Manager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@help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Text explaining detailed methods for using a plugin; displayed on the Manager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@url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plugin distributor's URL; displayed as a link on the Manager Screen, allowing for the URL for accessing the distributor to be specified</w:t>
            </w:r>
            <w:r w:rsidDel="00000000" w:rsidR="00000000" w:rsidRPr="00000000">
              <w:rPr>
                <w:rtl w:val="0"/>
              </w:rPr>
            </w:r>
          </w:p>
        </w:tc>
      </w:tr>
    </w:tbl>
    <w:p w:rsidR="00000000" w:rsidDel="00000000" w:rsidP="00000000" w:rsidRDefault="00000000" w:rsidRPr="00000000" w14:paraId="0000047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80">
      <w:pPr>
        <w:pStyle w:val="Heading3"/>
        <w:pageBreakBefore w:val="0"/>
        <w:jc w:val="both"/>
        <w:rPr>
          <w:rFonts w:ascii="Arimo" w:cs="Arimo" w:eastAsia="Arimo" w:hAnsi="Arimo"/>
          <w:b w:val="1"/>
        </w:rPr>
      </w:pPr>
      <w:bookmarkStart w:colFirst="0" w:colLast="0" w:name="_heading=h.1jlao46" w:id="70"/>
      <w:bookmarkEnd w:id="70"/>
      <w:r w:rsidDel="00000000" w:rsidR="00000000" w:rsidRPr="00000000">
        <w:rPr>
          <w:rFonts w:ascii="Arimo" w:cs="Arimo" w:eastAsia="Arimo" w:hAnsi="Arimo"/>
          <w:b w:val="1"/>
          <w:i w:val="0"/>
          <w:u w:val="none"/>
          <w:vertAlign w:val="baseline"/>
          <w:rtl w:val="0"/>
        </w:rPr>
        <w:t xml:space="preserve">Plugin</w:t>
      </w:r>
      <w:r w:rsidDel="00000000" w:rsidR="00000000" w:rsidRPr="00000000">
        <w:rPr>
          <w:rFonts w:ascii="Arimo" w:cs="Arimo" w:eastAsia="Arimo" w:hAnsi="Arimo"/>
          <w:b w:val="1"/>
          <w:i w:val="0"/>
          <w:u w:val="none"/>
          <w:vertAlign w:val="baseline"/>
          <w:rtl w:val="0"/>
        </w:rPr>
        <w:t xml:space="preserve"> Parameters</w:t>
      </w:r>
      <w:r w:rsidDel="00000000" w:rsidR="00000000" w:rsidRPr="00000000">
        <w:rPr>
          <w:rtl w:val="0"/>
        </w:rPr>
      </w:r>
    </w:p>
    <w:p w:rsidR="00000000" w:rsidDel="00000000" w:rsidP="00000000" w:rsidRDefault="00000000" w:rsidRPr="00000000" w14:paraId="00000481">
      <w:pPr>
        <w:pageBreakBefore w:val="0"/>
        <w:jc w:val="both"/>
        <w:rPr>
          <w:rFonts w:ascii="Arimo" w:cs="Arimo" w:eastAsia="Arimo" w:hAnsi="Arimo"/>
        </w:rPr>
      </w:pPr>
      <w:sdt>
        <w:sdtPr>
          <w:tag w:val="goog_rdk_252"/>
        </w:sdtPr>
        <w:sdtContent>
          <w:r w:rsidDel="00000000" w:rsidR="00000000" w:rsidRPr="00000000">
            <w:rPr>
              <w:rFonts w:ascii="Arial Unicode MS" w:cs="Arial Unicode MS" w:eastAsia="Arial Unicode MS" w:hAnsi="Arial Unicode MS"/>
              <w:i w:val="0"/>
              <w:u w:val="none"/>
              <w:vertAlign w:val="baseline"/>
              <w:rtl w:val="0"/>
            </w:rPr>
            <w:t xml:space="preserve">　Plugin parameters are functions that allow plugin users to set values of their choosing. The following is an example of their settings.</w:t>
          </w:r>
        </w:sdtContent>
      </w:sdt>
      <w:r w:rsidDel="00000000" w:rsidR="00000000" w:rsidRPr="00000000">
        <w:rPr>
          <w:rtl w:val="0"/>
        </w:rPr>
      </w:r>
    </w:p>
    <w:p w:rsidR="00000000" w:rsidDel="00000000" w:rsidP="00000000" w:rsidRDefault="00000000" w:rsidRPr="00000000" w14:paraId="0000048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83">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@param paramName</w:t>
      </w:r>
      <w:r w:rsidDel="00000000" w:rsidR="00000000" w:rsidRPr="00000000">
        <w:rPr>
          <w:rtl w:val="0"/>
        </w:rPr>
      </w:r>
    </w:p>
    <w:p w:rsidR="00000000" w:rsidDel="00000000" w:rsidP="00000000" w:rsidRDefault="00000000" w:rsidRPr="00000000" w14:paraId="00000484">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@text parameter name</w:t>
      </w:r>
      <w:r w:rsidDel="00000000" w:rsidR="00000000" w:rsidRPr="00000000">
        <w:rPr>
          <w:rtl w:val="0"/>
        </w:rPr>
      </w:r>
    </w:p>
    <w:p w:rsidR="00000000" w:rsidDel="00000000" w:rsidP="00000000" w:rsidRDefault="00000000" w:rsidRPr="00000000" w14:paraId="00000485">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@desc parameter description</w:t>
      </w:r>
      <w:r w:rsidDel="00000000" w:rsidR="00000000" w:rsidRPr="00000000">
        <w:rPr>
          <w:rtl w:val="0"/>
        </w:rPr>
      </w:r>
    </w:p>
    <w:p w:rsidR="00000000" w:rsidDel="00000000" w:rsidP="00000000" w:rsidRDefault="00000000" w:rsidRPr="00000000" w14:paraId="00000486">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@default </w:t>
      </w:r>
      <w:r w:rsidDel="00000000" w:rsidR="00000000" w:rsidRPr="00000000">
        <w:rPr>
          <w:rtl w:val="0"/>
        </w:rPr>
      </w:r>
    </w:p>
    <w:p w:rsidR="00000000" w:rsidDel="00000000" w:rsidP="00000000" w:rsidRDefault="00000000" w:rsidRPr="00000000" w14:paraId="00000487">
      <w:pPr>
        <w:pageBreakBefore w:val="0"/>
        <w:ind w:left="720" w:firstLine="0"/>
        <w:jc w:val="both"/>
        <w:rPr>
          <w:rFonts w:ascii="Arimo" w:cs="Arimo" w:eastAsia="Arimo" w:hAnsi="Arimo"/>
        </w:rPr>
      </w:pPr>
      <w:r w:rsidDel="00000000" w:rsidR="00000000" w:rsidRPr="00000000">
        <w:rPr>
          <w:rFonts w:ascii="Arimo" w:cs="Arimo" w:eastAsia="Arimo" w:hAnsi="Arimo"/>
          <w:i w:val="0"/>
          <w:sz w:val="18"/>
          <w:szCs w:val="18"/>
          <w:u w:val="none"/>
          <w:vertAlign w:val="baseline"/>
          <w:rtl w:val="0"/>
        </w:rPr>
        <w:t xml:space="preserve">* @type number</w:t>
      </w:r>
      <w:r w:rsidDel="00000000" w:rsidR="00000000" w:rsidRPr="00000000">
        <w:rPr>
          <w:rtl w:val="0"/>
        </w:rPr>
      </w:r>
    </w:p>
    <w:p w:rsidR="00000000" w:rsidDel="00000000" w:rsidP="00000000" w:rsidRDefault="00000000" w:rsidRPr="00000000" w14:paraId="00000488">
      <w:pPr>
        <w:pageBreakBefore w:val="0"/>
        <w:jc w:val="both"/>
        <w:rPr>
          <w:rFonts w:ascii="Arimo" w:cs="Arimo" w:eastAsia="Arimo" w:hAnsi="Arimo"/>
        </w:rPr>
      </w:pPr>
      <w:r w:rsidDel="00000000" w:rsidR="00000000" w:rsidRPr="00000000">
        <w:rPr>
          <w:rtl w:val="0"/>
        </w:rPr>
      </w:r>
    </w:p>
    <w:tbl>
      <w:tblPr>
        <w:tblStyle w:val="Table1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8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8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@param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Name of the parameter; used as a property name when acquiring the contents of a parameter through the plugin's implementation area; written at the very top of the annotation defining parameter contents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@text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Display name of the parameter; displayed on the screen where the parameter is inputted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@desc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Detailed explanation of the parameter; displayed on the screen where the parameter is inputted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@default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set automatically when the plugin is turned ON (Please note that the value is not set automatically when the parameter is empty.)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determining the parameter's type; changes the input dialog's UI based on the value specified here; when specifying </w:t>
            </w:r>
            <w:r w:rsidDel="00000000" w:rsidR="00000000" w:rsidRPr="00000000">
              <w:rPr>
                <w:rFonts w:ascii="Arimo" w:cs="Arimo" w:eastAsia="Arimo" w:hAnsi="Arimo"/>
                <w:i w:val="1"/>
                <w:u w:val="none"/>
                <w:vertAlign w:val="baseline"/>
                <w:rtl w:val="0"/>
              </w:rPr>
              <w:t xml:space="preserve">number</w:t>
            </w:r>
            <w:r w:rsidDel="00000000" w:rsidR="00000000" w:rsidRPr="00000000">
              <w:rPr>
                <w:rFonts w:ascii="Arimo" w:cs="Arimo" w:eastAsia="Arimo" w:hAnsi="Arimo"/>
                <w:i w:val="0"/>
                <w:u w:val="none"/>
                <w:vertAlign w:val="baseline"/>
                <w:rtl w:val="0"/>
              </w:rPr>
              <w:t xml:space="preserve">, for example, provides a parameter for which only numbers can be entered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@parent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Allows you to specify a parameter acting in a parent role; through the assignment of parent-child relationships, enables the construction of parameter trees</w:t>
            </w:r>
            <w:r w:rsidDel="00000000" w:rsidR="00000000" w:rsidRPr="00000000">
              <w:rPr>
                <w:rtl w:val="0"/>
              </w:rPr>
            </w:r>
          </w:p>
        </w:tc>
      </w:tr>
    </w:tbl>
    <w:p w:rsidR="00000000" w:rsidDel="00000000" w:rsidP="00000000" w:rsidRDefault="00000000" w:rsidRPr="00000000" w14:paraId="0000049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98">
      <w:pPr>
        <w:pageBreakBefore w:val="0"/>
        <w:jc w:val="both"/>
        <w:rPr>
          <w:rFonts w:ascii="Arimo" w:cs="Arimo" w:eastAsia="Arimo" w:hAnsi="Arimo"/>
        </w:rPr>
      </w:pPr>
      <w:sdt>
        <w:sdtPr>
          <w:tag w:val="goog_rdk_253"/>
        </w:sdtPr>
        <w:sdtContent>
          <w:r w:rsidDel="00000000" w:rsidR="00000000" w:rsidRPr="00000000">
            <w:rPr>
              <w:rFonts w:ascii="Arial Unicode MS" w:cs="Arial Unicode MS" w:eastAsia="Arial Unicode MS" w:hAnsi="Arial Unicode MS"/>
              <w:i w:val="0"/>
              <w:u w:val="none"/>
              <w:vertAlign w:val="baseline"/>
              <w:rtl w:val="0"/>
            </w:rPr>
            <w:t xml:space="preserve">　Out of these annotations, </w:t>
          </w:r>
        </w:sdtContent>
      </w:sdt>
      <w:r w:rsidDel="00000000" w:rsidR="00000000" w:rsidRPr="00000000">
        <w:rPr>
          <w:rFonts w:ascii="Arimo" w:cs="Arimo" w:eastAsia="Arimo" w:hAnsi="Arimo"/>
          <w:i w:val="1"/>
          <w:u w:val="none"/>
          <w:vertAlign w:val="baseline"/>
          <w:rtl w:val="0"/>
        </w:rPr>
        <w:t xml:space="preserve">@type</w:t>
      </w:r>
      <w:r w:rsidDel="00000000" w:rsidR="00000000" w:rsidRPr="00000000">
        <w:rPr>
          <w:rFonts w:ascii="Arimo" w:cs="Arimo" w:eastAsia="Arimo" w:hAnsi="Arimo"/>
          <w:i w:val="0"/>
          <w:u w:val="none"/>
          <w:vertAlign w:val="baseline"/>
          <w:rtl w:val="0"/>
        </w:rPr>
        <w:t xml:space="preserve"> probably requires the most detailed explanation. Based on the type specified using </w:t>
      </w:r>
      <w:r w:rsidDel="00000000" w:rsidR="00000000" w:rsidRPr="00000000">
        <w:rPr>
          <w:rFonts w:ascii="Arimo" w:cs="Arimo" w:eastAsia="Arimo" w:hAnsi="Arimo"/>
          <w:i w:val="1"/>
          <w:u w:val="none"/>
          <w:vertAlign w:val="baseline"/>
          <w:rtl w:val="0"/>
        </w:rPr>
        <w:t xml:space="preserve">@type</w:t>
      </w:r>
      <w:r w:rsidDel="00000000" w:rsidR="00000000" w:rsidRPr="00000000">
        <w:rPr>
          <w:rFonts w:ascii="Arimo" w:cs="Arimo" w:eastAsia="Arimo" w:hAnsi="Arimo"/>
          <w:i w:val="0"/>
          <w:u w:val="none"/>
          <w:vertAlign w:val="baseline"/>
          <w:rtl w:val="0"/>
        </w:rPr>
        <w:t xml:space="preserve">, the dialog's contents will change. A plugin will become significantly easier to use if you specify the appropriate types.</w:t>
      </w:r>
      <w:r w:rsidDel="00000000" w:rsidR="00000000" w:rsidRPr="00000000">
        <w:rPr>
          <w:rtl w:val="0"/>
        </w:rPr>
      </w:r>
    </w:p>
    <w:p w:rsidR="00000000" w:rsidDel="00000000" w:rsidP="00000000" w:rsidRDefault="00000000" w:rsidRPr="00000000" w14:paraId="0000049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9A">
      <w:pPr>
        <w:pageBreakBefore w:val="0"/>
        <w:jc w:val="both"/>
        <w:rPr>
          <w:rFonts w:ascii="Arimo" w:cs="Arimo" w:eastAsia="Arimo" w:hAnsi="Arimo"/>
        </w:rPr>
      </w:pPr>
      <w:sdt>
        <w:sdtPr>
          <w:tag w:val="goog_rdk_255"/>
        </w:sdtPr>
        <w:sdtContent>
          <w:r w:rsidDel="00000000" w:rsidR="00000000" w:rsidRPr="00000000">
            <w:rPr>
              <w:rFonts w:ascii="Arial Unicode MS" w:cs="Arial Unicode MS" w:eastAsia="Arial Unicode MS" w:hAnsi="Arial Unicode MS"/>
              <w:i w:val="0"/>
              <w:u w:val="none"/>
              <w:vertAlign w:val="baseline"/>
              <w:rtl w:val="0"/>
            </w:rPr>
            <w:t xml:space="preserve">　The following is a list of the different types specified in </w:t>
          </w:r>
        </w:sdtContent>
      </w:sdt>
      <w:r w:rsidDel="00000000" w:rsidR="00000000" w:rsidRPr="00000000">
        <w:rPr>
          <w:rFonts w:ascii="Arimo" w:cs="Arimo" w:eastAsia="Arimo" w:hAnsi="Arimo"/>
          <w:i w:val="1"/>
          <w:u w:val="none"/>
          <w:vertAlign w:val="baseline"/>
          <w:rtl w:val="0"/>
        </w:rPr>
        <w:t xml:space="preserve">@</w:t>
      </w:r>
      <w:sdt>
        <w:sdtPr>
          <w:tag w:val="goog_rdk_254"/>
        </w:sdtPr>
        <w:sdtContent>
          <w:commentRangeStart w:id="10"/>
        </w:sdtContent>
      </w:sdt>
      <w:r w:rsidDel="00000000" w:rsidR="00000000" w:rsidRPr="00000000">
        <w:rPr>
          <w:rFonts w:ascii="Arimo" w:cs="Arimo" w:eastAsia="Arimo" w:hAnsi="Arimo"/>
          <w:i w:val="1"/>
          <w:u w:val="none"/>
          <w:vertAlign w:val="baseline"/>
          <w:rtl w:val="0"/>
        </w:rPr>
        <w:t xml:space="preserve">type</w:t>
      </w:r>
      <w:commentRangeEnd w:id="10"/>
      <w:r w:rsidDel="00000000" w:rsidR="00000000" w:rsidRPr="00000000">
        <w:commentReference w:id="10"/>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9B">
      <w:pPr>
        <w:pageBreakBefore w:val="0"/>
        <w:jc w:val="both"/>
        <w:rPr>
          <w:rFonts w:ascii="Arimo" w:cs="Arimo" w:eastAsia="Arimo" w:hAnsi="Arimo"/>
        </w:rPr>
      </w:pPr>
      <w:r w:rsidDel="00000000" w:rsidR="00000000" w:rsidRPr="00000000">
        <w:rPr>
          <w:rtl w:val="0"/>
        </w:rPr>
      </w:r>
    </w:p>
    <w:tbl>
      <w:tblPr>
        <w:tblStyle w:val="Table13"/>
        <w:tblW w:w="90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
        <w:gridCol w:w="5835"/>
        <w:gridCol w:w="2055"/>
        <w:tblGridChange w:id="0">
          <w:tblGrid>
            <w:gridCol w:w="1135"/>
            <w:gridCol w:w="5835"/>
            <w:gridCol w:w="205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9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9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9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standard string input field without any particular restrictions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inputted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multiline_string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string input field in which multiple lines can be entered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inputted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5">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file for an image or sound, etc.; the file selected here will not be subject to the function deleting unused assets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selected file name</w:t>
            </w:r>
            <w:r w:rsidDel="00000000" w:rsidR="00000000" w:rsidRPr="00000000">
              <w:rPr>
                <w:rtl w:val="0"/>
              </w:rPr>
            </w:r>
          </w:p>
          <w:p w:rsidR="00000000" w:rsidDel="00000000" w:rsidP="00000000" w:rsidRDefault="00000000" w:rsidRPr="00000000" w14:paraId="000004A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(with no extension)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field in which only numbers can be entered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inputted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an ON/OFF radio button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true/false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pull-down list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selected option's </w:t>
            </w:r>
            <w:r w:rsidDel="00000000" w:rsidR="00000000" w:rsidRPr="00000000">
              <w:rPr>
                <w:rFonts w:ascii="Arimo" w:cs="Arimo" w:eastAsia="Arimo" w:hAnsi="Arimo"/>
                <w:i w:val="1"/>
                <w:u w:val="none"/>
                <w:vertAlign w:val="baseline"/>
                <w:rtl w:val="0"/>
              </w:rPr>
              <w:t xml:space="preserve">@value</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combo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combo box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selected option's</w:t>
            </w:r>
            <w:r w:rsidDel="00000000" w:rsidR="00000000" w:rsidRPr="00000000">
              <w:rPr>
                <w:rtl w:val="0"/>
              </w:rPr>
            </w:r>
          </w:p>
          <w:p w:rsidR="00000000" w:rsidDel="00000000" w:rsidP="00000000" w:rsidRDefault="00000000" w:rsidRPr="00000000" w14:paraId="000004B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actor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actor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class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class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skill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skill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item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weapon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weapon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5">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armor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armor piece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enemy character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troop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enemy group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state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animation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animation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4">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tileset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tileset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common_event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common event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switch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switch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variable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0">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in which multiple strings can be entered; even if not a string, all entries will be included in an array if you place</w:t>
            </w:r>
            <w:r w:rsidDel="00000000" w:rsidR="00000000" w:rsidRPr="00000000">
              <w:rPr>
                <w:rFonts w:ascii="Arimo" w:cs="Arimo" w:eastAsia="Arimo" w:hAnsi="Arimo"/>
                <w:i w:val="1"/>
                <w:u w:val="none"/>
                <w:vertAlign w:val="baseline"/>
                <w:rtl w:val="0"/>
              </w:rPr>
              <w:t xml:space="preserve"> [] </w:t>
            </w:r>
            <w:r w:rsidDel="00000000" w:rsidR="00000000" w:rsidRPr="00000000">
              <w:rPr>
                <w:rFonts w:ascii="Arimo" w:cs="Arimo" w:eastAsia="Arimo" w:hAnsi="Arimo"/>
                <w:i w:val="0"/>
                <w:u w:val="none"/>
                <w:vertAlign w:val="baseline"/>
                <w:rtl w:val="0"/>
              </w:rPr>
              <w:t xml:space="preserve">on the 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 value", "input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struct&lt;type name&gt;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allowing for entry within multiple fields at one time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 "input value",</w:t>
            </w:r>
            <w:r w:rsidDel="00000000" w:rsidR="00000000" w:rsidRPr="00000000">
              <w:rPr>
                <w:rtl w:val="0"/>
              </w:rPr>
            </w:r>
          </w:p>
          <w:p w:rsidR="00000000" w:rsidDel="00000000" w:rsidP="00000000" w:rsidRDefault="00000000" w:rsidRPr="00000000" w14:paraId="000004E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 bbb: "input value"}</w:t>
            </w:r>
            <w:r w:rsidDel="00000000" w:rsidR="00000000" w:rsidRPr="00000000">
              <w:rPr>
                <w:rtl w:val="0"/>
              </w:rPr>
            </w:r>
          </w:p>
        </w:tc>
      </w:tr>
    </w:tbl>
    <w:p w:rsidR="00000000" w:rsidDel="00000000" w:rsidP="00000000" w:rsidRDefault="00000000" w:rsidRPr="00000000" w14:paraId="000004E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E8">
      <w:pPr>
        <w:pageBreakBefore w:val="0"/>
        <w:jc w:val="both"/>
        <w:rPr>
          <w:rFonts w:ascii="Arimo" w:cs="Arimo" w:eastAsia="Arimo" w:hAnsi="Arimo"/>
        </w:rPr>
      </w:pPr>
      <w:sdt>
        <w:sdtPr>
          <w:tag w:val="goog_rdk_256"/>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struct</w:t>
      </w:r>
      <w:r w:rsidDel="00000000" w:rsidR="00000000" w:rsidRPr="00000000">
        <w:rPr>
          <w:rFonts w:ascii="Arimo" w:cs="Arimo" w:eastAsia="Arimo" w:hAnsi="Arimo"/>
          <w:i w:val="0"/>
          <w:u w:val="none"/>
          <w:vertAlign w:val="baseline"/>
          <w:rtl w:val="0"/>
        </w:rPr>
        <w:t xml:space="preserve"> is a parameter that defines multiple parameters in a combined fashion. For the type name, specify any string that does not contain a symbol. For the type definition, place that information within a separate section as shown in the explanation below.</w:t>
      </w:r>
      <w:r w:rsidDel="00000000" w:rsidR="00000000" w:rsidRPr="00000000">
        <w:rPr>
          <w:rtl w:val="0"/>
        </w:rPr>
      </w:r>
    </w:p>
    <w:p w:rsidR="00000000" w:rsidDel="00000000" w:rsidP="00000000" w:rsidRDefault="00000000" w:rsidRPr="00000000" w14:paraId="000004E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E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/*~struct~type name:</w:t>
      </w:r>
      <w:r w:rsidDel="00000000" w:rsidR="00000000" w:rsidRPr="00000000">
        <w:rPr>
          <w:rtl w:val="0"/>
        </w:rPr>
      </w:r>
    </w:p>
    <w:p w:rsidR="00000000" w:rsidDel="00000000" w:rsidP="00000000" w:rsidRDefault="00000000" w:rsidRPr="00000000" w14:paraId="000004E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E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@param param</w:t>
      </w:r>
      <w:r w:rsidDel="00000000" w:rsidR="00000000" w:rsidRPr="00000000">
        <w:rPr>
          <w:rtl w:val="0"/>
        </w:rPr>
      </w:r>
    </w:p>
    <w:p w:rsidR="00000000" w:rsidDel="00000000" w:rsidP="00000000" w:rsidRDefault="00000000" w:rsidRPr="00000000" w14:paraId="000004E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 parameter name</w:t>
      </w:r>
      <w:r w:rsidDel="00000000" w:rsidR="00000000" w:rsidRPr="00000000">
        <w:rPr>
          <w:rtl w:val="0"/>
        </w:rPr>
      </w:r>
    </w:p>
    <w:p w:rsidR="00000000" w:rsidDel="00000000" w:rsidP="00000000" w:rsidRDefault="00000000" w:rsidRPr="00000000" w14:paraId="000004E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@desc parameter description</w:t>
      </w:r>
      <w:r w:rsidDel="00000000" w:rsidR="00000000" w:rsidRPr="00000000">
        <w:rPr>
          <w:rtl w:val="0"/>
        </w:rPr>
      </w:r>
    </w:p>
    <w:p w:rsidR="00000000" w:rsidDel="00000000" w:rsidP="00000000" w:rsidRDefault="00000000" w:rsidRPr="00000000" w14:paraId="000004E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@default</w:t>
      </w:r>
      <w:r w:rsidDel="00000000" w:rsidR="00000000" w:rsidRPr="00000000">
        <w:rPr>
          <w:rtl w:val="0"/>
        </w:rPr>
      </w:r>
    </w:p>
    <w:p w:rsidR="00000000" w:rsidDel="00000000" w:rsidP="00000000" w:rsidRDefault="00000000" w:rsidRPr="00000000" w14:paraId="000004F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4F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F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F3">
      <w:pPr>
        <w:pageBreakBefore w:val="0"/>
        <w:jc w:val="both"/>
        <w:rPr>
          <w:rFonts w:ascii="Arimo" w:cs="Arimo" w:eastAsia="Arimo" w:hAnsi="Arimo"/>
        </w:rPr>
      </w:pPr>
      <w:sdt>
        <w:sdtPr>
          <w:tag w:val="goog_rdk_257"/>
        </w:sdtPr>
        <w:sdtContent>
          <w:r w:rsidDel="00000000" w:rsidR="00000000" w:rsidRPr="00000000">
            <w:rPr>
              <w:rFonts w:ascii="Arial Unicode MS" w:cs="Arial Unicode MS" w:eastAsia="Arial Unicode MS" w:hAnsi="Arial Unicode MS"/>
              <w:i w:val="0"/>
              <w:u w:val="none"/>
              <w:vertAlign w:val="baseline"/>
              <w:rtl w:val="0"/>
            </w:rPr>
            <w:t xml:space="preserve">　It is also possible to then place </w:t>
          </w:r>
        </w:sdtContent>
      </w:sdt>
      <w:r w:rsidDel="00000000" w:rsidR="00000000" w:rsidRPr="00000000">
        <w:rPr>
          <w:rFonts w:ascii="Arimo" w:cs="Arimo" w:eastAsia="Arimo" w:hAnsi="Arimo"/>
          <w:i w:val="1"/>
          <w:u w:val="none"/>
          <w:vertAlign w:val="baseline"/>
          <w:rtl w:val="0"/>
        </w:rPr>
        <w:t xml:space="preserve">struct</w:t>
      </w:r>
      <w:r w:rsidDel="00000000" w:rsidR="00000000" w:rsidRPr="00000000">
        <w:rPr>
          <w:rFonts w:ascii="Arimo" w:cs="Arimo" w:eastAsia="Arimo" w:hAnsi="Arimo"/>
          <w:i w:val="0"/>
          <w:u w:val="none"/>
          <w:vertAlign w:val="baseline"/>
          <w:rtl w:val="0"/>
        </w:rPr>
        <w:t xml:space="preserve"> in an array. Some of the official plugins will serve as a good reference regarding the specific implementation methods.</w:t>
      </w:r>
      <w:r w:rsidDel="00000000" w:rsidR="00000000" w:rsidRPr="00000000">
        <w:rPr>
          <w:rtl w:val="0"/>
        </w:rPr>
      </w:r>
    </w:p>
    <w:p w:rsidR="00000000" w:rsidDel="00000000" w:rsidP="00000000" w:rsidRDefault="00000000" w:rsidRPr="00000000" w14:paraId="000004F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F5">
      <w:pPr>
        <w:pageBreakBefore w:val="0"/>
        <w:jc w:val="both"/>
        <w:rPr>
          <w:rFonts w:ascii="Arimo" w:cs="Arimo" w:eastAsia="Arimo" w:hAnsi="Arimo"/>
        </w:rPr>
      </w:pPr>
      <w:sdt>
        <w:sdtPr>
          <w:tag w:val="goog_rdk_258"/>
        </w:sdtPr>
        <w:sdtContent>
          <w:r w:rsidDel="00000000" w:rsidR="00000000" w:rsidRPr="00000000">
            <w:rPr>
              <w:rFonts w:ascii="Arial Unicode MS" w:cs="Arial Unicode MS" w:eastAsia="Arial Unicode MS" w:hAnsi="Arial Unicode MS"/>
              <w:i w:val="0"/>
              <w:u w:val="none"/>
              <w:vertAlign w:val="baseline"/>
              <w:rtl w:val="0"/>
            </w:rPr>
            <w:t xml:space="preserve">　Depending on the type specified, further annotation may be required.</w:t>
          </w:r>
        </w:sdtContent>
      </w:sdt>
      <w:r w:rsidDel="00000000" w:rsidR="00000000" w:rsidRPr="00000000">
        <w:rPr>
          <w:rtl w:val="0"/>
        </w:rPr>
      </w:r>
    </w:p>
    <w:p w:rsidR="00000000" w:rsidDel="00000000" w:rsidP="00000000" w:rsidRDefault="00000000" w:rsidRPr="00000000" w14:paraId="000004F6">
      <w:pPr>
        <w:pageBreakBefore w:val="0"/>
        <w:jc w:val="both"/>
        <w:rPr>
          <w:rFonts w:ascii="Arimo" w:cs="Arimo" w:eastAsia="Arimo" w:hAnsi="Arimo"/>
        </w:rPr>
      </w:pPr>
      <w:r w:rsidDel="00000000" w:rsidR="00000000" w:rsidRPr="00000000">
        <w:rPr>
          <w:rtl w:val="0"/>
        </w:rPr>
      </w:r>
    </w:p>
    <w:tbl>
      <w:tblPr>
        <w:tblStyle w:val="Table14"/>
        <w:tblW w:w="903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5732"/>
        <w:tblGridChange w:id="0">
          <w:tblGrid>
            <w:gridCol w:w="1860"/>
            <w:gridCol w:w="1440"/>
            <w:gridCol w:w="5732"/>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F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F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Applicable Type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F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Fonts w:ascii="Arimo" w:cs="Arimo" w:eastAsia="Arimo" w:hAnsi="Arimo"/>
                <w:i w:val="0"/>
                <w:color w:val="222222"/>
                <w:sz w:val="20"/>
                <w:szCs w:val="20"/>
                <w:u w:val="none"/>
                <w:vertAlign w:val="baseline"/>
                <w:rtl w:val="0"/>
              </w:rPr>
              <w:t xml:space="preserve">max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Maximum number value that can be entered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Minimum number value that can be entered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@decimals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 of digits following the decimal point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@dir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4">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Corresponding directory when specifying a file dialog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displayed in the dialog when ON is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@off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displayed in the dialog when OFF is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@option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w:t>
            </w:r>
            <w:r w:rsidDel="00000000" w:rsidR="00000000" w:rsidRPr="00000000">
              <w:rPr>
                <w:rtl w:val="0"/>
              </w:rPr>
            </w:r>
          </w:p>
          <w:p w:rsidR="00000000" w:rsidDel="00000000" w:rsidP="00000000" w:rsidRDefault="00000000" w:rsidRPr="00000000" w14:paraId="0000050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combo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displayed in the dialog as a pull-down display 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w:t>
            </w:r>
            <w:r w:rsidDel="00000000" w:rsidR="00000000" w:rsidRPr="00000000">
              <w:rPr>
                <w:rtl w:val="0"/>
              </w:rPr>
            </w:r>
          </w:p>
          <w:p w:rsidR="00000000" w:rsidDel="00000000" w:rsidP="00000000" w:rsidRDefault="00000000" w:rsidRPr="00000000" w14:paraId="0000051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combo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actually set in the parameter when the pull-down option is selected; in short, the value of </w:t>
            </w:r>
            <w:r w:rsidDel="00000000" w:rsidR="00000000" w:rsidRPr="00000000">
              <w:rPr>
                <w:rFonts w:ascii="Arimo" w:cs="Arimo" w:eastAsia="Arimo" w:hAnsi="Arimo"/>
                <w:i w:val="1"/>
                <w:u w:val="none"/>
                <w:vertAlign w:val="baseline"/>
                <w:rtl w:val="0"/>
              </w:rPr>
              <w:t xml:space="preserve">@option</w:t>
            </w:r>
            <w:r w:rsidDel="00000000" w:rsidR="00000000" w:rsidRPr="00000000">
              <w:rPr>
                <w:rFonts w:ascii="Arimo" w:cs="Arimo" w:eastAsia="Arimo" w:hAnsi="Arimo"/>
                <w:i w:val="0"/>
                <w:u w:val="none"/>
                <w:vertAlign w:val="baseline"/>
                <w:rtl w:val="0"/>
              </w:rPr>
              <w:t xml:space="preserve"> is set in the parameter</w:t>
            </w:r>
            <w:r w:rsidDel="00000000" w:rsidR="00000000" w:rsidRPr="00000000">
              <w:rPr>
                <w:rtl w:val="0"/>
              </w:rPr>
            </w:r>
          </w:p>
        </w:tc>
      </w:tr>
    </w:tbl>
    <w:p w:rsidR="00000000" w:rsidDel="00000000" w:rsidP="00000000" w:rsidRDefault="00000000" w:rsidRPr="00000000" w14:paraId="00000514">
      <w:pPr>
        <w:pStyle w:val="Heading3"/>
        <w:pageBreakBefore w:val="0"/>
        <w:jc w:val="both"/>
        <w:rPr>
          <w:rFonts w:ascii="Arimo" w:cs="Arimo" w:eastAsia="Arimo" w:hAnsi="Arimo"/>
          <w:b w:val="1"/>
        </w:rPr>
      </w:pPr>
      <w:bookmarkStart w:colFirst="0" w:colLast="0" w:name="_heading=h.43ky6rz" w:id="71"/>
      <w:bookmarkEnd w:id="71"/>
      <w:r w:rsidDel="00000000" w:rsidR="00000000" w:rsidRPr="00000000">
        <w:rPr>
          <w:rFonts w:ascii="Arimo" w:cs="Arimo" w:eastAsia="Arimo" w:hAnsi="Arimo"/>
          <w:b w:val="1"/>
          <w:i w:val="0"/>
          <w:u w:val="none"/>
          <w:vertAlign w:val="baseline"/>
          <w:rtl w:val="0"/>
        </w:rPr>
        <w:t xml:space="preserve">Plugin Commands</w:t>
      </w:r>
      <w:r w:rsidDel="00000000" w:rsidR="00000000" w:rsidRPr="00000000">
        <w:rPr>
          <w:rtl w:val="0"/>
        </w:rPr>
      </w:r>
    </w:p>
    <w:p w:rsidR="00000000" w:rsidDel="00000000" w:rsidP="00000000" w:rsidRDefault="00000000" w:rsidRPr="00000000" w14:paraId="00000515">
      <w:pPr>
        <w:pageBreakBefore w:val="0"/>
        <w:jc w:val="both"/>
        <w:rPr>
          <w:rFonts w:ascii="Arimo" w:cs="Arimo" w:eastAsia="Arimo" w:hAnsi="Arimo"/>
        </w:rPr>
      </w:pPr>
      <w:sdt>
        <w:sdtPr>
          <w:tag w:val="goog_rdk_259"/>
        </w:sdtPr>
        <w:sdtContent>
          <w:r w:rsidDel="00000000" w:rsidR="00000000" w:rsidRPr="00000000">
            <w:rPr>
              <w:rFonts w:ascii="Arial Unicode MS" w:cs="Arial Unicode MS" w:eastAsia="Arial Unicode MS" w:hAnsi="Arial Unicode MS"/>
              <w:i w:val="0"/>
              <w:u w:val="none"/>
              <w:vertAlign w:val="baseline"/>
              <w:rtl w:val="0"/>
            </w:rPr>
            <w:t xml:space="preserve">　With the specifications for plugin commands being retooled in MZ, it is now possible to represent command and argument definitions using annotations. If the command name and argument data are defined beforehand, the user can call the command just by selecting it from the event command.</w:t>
          </w:r>
        </w:sdtContent>
      </w:sdt>
      <w:r w:rsidDel="00000000" w:rsidR="00000000" w:rsidRPr="00000000">
        <w:rPr>
          <w:rtl w:val="0"/>
        </w:rPr>
      </w:r>
    </w:p>
    <w:p w:rsidR="00000000" w:rsidDel="00000000" w:rsidP="00000000" w:rsidRDefault="00000000" w:rsidRPr="00000000" w14:paraId="0000051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@command COMMAND</w:t>
      </w:r>
      <w:r w:rsidDel="00000000" w:rsidR="00000000" w:rsidRPr="00000000">
        <w:rPr>
          <w:rtl w:val="0"/>
        </w:rPr>
      </w:r>
    </w:p>
    <w:p w:rsidR="00000000" w:rsidDel="00000000" w:rsidP="00000000" w:rsidRDefault="00000000" w:rsidRPr="00000000" w14:paraId="0000051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 command name</w:t>
      </w:r>
      <w:r w:rsidDel="00000000" w:rsidR="00000000" w:rsidRPr="00000000">
        <w:rPr>
          <w:rtl w:val="0"/>
        </w:rPr>
      </w:r>
    </w:p>
    <w:p w:rsidR="00000000" w:rsidDel="00000000" w:rsidP="00000000" w:rsidRDefault="00000000" w:rsidRPr="00000000" w14:paraId="0000051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@desc command description</w:t>
      </w:r>
      <w:r w:rsidDel="00000000" w:rsidR="00000000" w:rsidRPr="00000000">
        <w:rPr>
          <w:rtl w:val="0"/>
        </w:rPr>
      </w:r>
    </w:p>
    <w:p w:rsidR="00000000" w:rsidDel="00000000" w:rsidP="00000000" w:rsidRDefault="00000000" w:rsidRPr="00000000" w14:paraId="0000051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51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@arg arg1</w:t>
      </w:r>
      <w:r w:rsidDel="00000000" w:rsidR="00000000" w:rsidRPr="00000000">
        <w:rPr>
          <w:rtl w:val="0"/>
        </w:rPr>
      </w:r>
    </w:p>
    <w:p w:rsidR="00000000" w:rsidDel="00000000" w:rsidP="00000000" w:rsidRDefault="00000000" w:rsidRPr="00000000" w14:paraId="0000051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 argument name</w:t>
      </w:r>
      <w:r w:rsidDel="00000000" w:rsidR="00000000" w:rsidRPr="00000000">
        <w:rPr>
          <w:rtl w:val="0"/>
        </w:rPr>
      </w:r>
    </w:p>
    <w:p w:rsidR="00000000" w:rsidDel="00000000" w:rsidP="00000000" w:rsidRDefault="00000000" w:rsidRPr="00000000" w14:paraId="0000051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@desc argument description</w:t>
      </w:r>
      <w:r w:rsidDel="00000000" w:rsidR="00000000" w:rsidRPr="00000000">
        <w:rPr>
          <w:rtl w:val="0"/>
        </w:rPr>
      </w:r>
    </w:p>
    <w:p w:rsidR="00000000" w:rsidDel="00000000" w:rsidP="00000000" w:rsidRDefault="00000000" w:rsidRPr="00000000" w14:paraId="0000051E">
      <w:pPr>
        <w:pageBreakBefore w:val="0"/>
        <w:jc w:val="both"/>
        <w:rPr>
          <w:rFonts w:ascii="Arimo" w:cs="Arimo" w:eastAsia="Arimo" w:hAnsi="Arimo"/>
        </w:rPr>
      </w:pPr>
      <w:r w:rsidDel="00000000" w:rsidR="00000000" w:rsidRPr="00000000">
        <w:rPr>
          <w:rtl w:val="0"/>
        </w:rPr>
      </w:r>
    </w:p>
    <w:tbl>
      <w:tblPr>
        <w:tblStyle w:val="Table1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1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2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@command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 command name; used as an identifier when actually called; written at the very top of the annotation defining the command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Name of plugin command's argument; written at the very top of the annotation defining the argument</w:t>
            </w:r>
            <w:r w:rsidDel="00000000" w:rsidR="00000000" w:rsidRPr="00000000">
              <w:rPr>
                <w:rtl w:val="0"/>
              </w:rPr>
            </w:r>
          </w:p>
        </w:tc>
      </w:tr>
    </w:tbl>
    <w:p w:rsidR="00000000" w:rsidDel="00000000" w:rsidP="00000000" w:rsidRDefault="00000000" w:rsidRPr="00000000" w14:paraId="0000052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26">
      <w:pPr>
        <w:pageBreakBefore w:val="0"/>
        <w:jc w:val="both"/>
        <w:rPr>
          <w:rFonts w:ascii="Arimo" w:cs="Arimo" w:eastAsia="Arimo" w:hAnsi="Arimo"/>
        </w:rPr>
      </w:pPr>
      <w:sdt>
        <w:sdtPr>
          <w:tag w:val="goog_rdk_260"/>
        </w:sdtPr>
        <w:sdtContent>
          <w:r w:rsidDel="00000000" w:rsidR="00000000" w:rsidRPr="00000000">
            <w:rPr>
              <w:rFonts w:ascii="Arial Unicode MS" w:cs="Arial Unicode MS" w:eastAsia="Arial Unicode MS" w:hAnsi="Arial Unicode MS"/>
              <w:i w:val="0"/>
              <w:u w:val="none"/>
              <w:vertAlign w:val="baseline"/>
              <w:rtl w:val="0"/>
            </w:rPr>
            <w:t xml:space="preserve">　For the plugin command and its argument, you can designate annotations in the same way as parameters and also specify display names, detailed explanations, default values, and type names.</w:t>
          </w:r>
        </w:sdtContent>
      </w:sdt>
      <w:r w:rsidDel="00000000" w:rsidR="00000000" w:rsidRPr="00000000">
        <w:rPr>
          <w:rtl w:val="0"/>
        </w:rPr>
      </w:r>
    </w:p>
    <w:p w:rsidR="00000000" w:rsidDel="00000000" w:rsidP="00000000" w:rsidRDefault="00000000" w:rsidRPr="00000000" w14:paraId="00000527">
      <w:pPr>
        <w:pStyle w:val="Heading3"/>
        <w:pageBreakBefore w:val="0"/>
        <w:jc w:val="both"/>
        <w:rPr>
          <w:rFonts w:ascii="Arimo" w:cs="Arimo" w:eastAsia="Arimo" w:hAnsi="Arimo"/>
          <w:b w:val="1"/>
        </w:rPr>
      </w:pPr>
      <w:bookmarkStart w:colFirst="0" w:colLast="0" w:name="_heading=h.2iq8gzs" w:id="72"/>
      <w:bookmarkEnd w:id="72"/>
      <w:r w:rsidDel="00000000" w:rsidR="00000000" w:rsidRPr="00000000">
        <w:rPr>
          <w:rFonts w:ascii="Arimo" w:cs="Arimo" w:eastAsia="Arimo" w:hAnsi="Arimo"/>
          <w:b w:val="1"/>
          <w:i w:val="0"/>
          <w:u w:val="none"/>
          <w:vertAlign w:val="baseline"/>
          <w:rtl w:val="0"/>
        </w:rPr>
        <w:t xml:space="preserve">Dependent Relationships between Plugins</w:t>
      </w:r>
      <w:r w:rsidDel="00000000" w:rsidR="00000000" w:rsidRPr="00000000">
        <w:rPr>
          <w:rtl w:val="0"/>
        </w:rPr>
      </w:r>
    </w:p>
    <w:p w:rsidR="00000000" w:rsidDel="00000000" w:rsidP="00000000" w:rsidRDefault="00000000" w:rsidRPr="00000000" w14:paraId="00000528">
      <w:pPr>
        <w:pageBreakBefore w:val="0"/>
        <w:jc w:val="both"/>
        <w:rPr>
          <w:rFonts w:ascii="Arimo" w:cs="Arimo" w:eastAsia="Arimo" w:hAnsi="Arimo"/>
        </w:rPr>
      </w:pPr>
      <w:sdt>
        <w:sdtPr>
          <w:tag w:val="goog_rdk_26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MZ has</w:t>
      </w:r>
      <w:r w:rsidDel="00000000" w:rsidR="00000000" w:rsidRPr="00000000">
        <w:rPr>
          <w:rFonts w:ascii="Arimo" w:cs="Arimo" w:eastAsia="Arimo" w:hAnsi="Arimo"/>
          <w:i w:val="0"/>
          <w:u w:val="none"/>
          <w:vertAlign w:val="baseline"/>
          <w:rtl w:val="0"/>
        </w:rPr>
        <w:t xml:space="preserve"> now introduced annotations that define the dependent relationships between plugins. By using these newly added annotations, you can clarify the base plugin and other details.</w:t>
      </w:r>
      <w:r w:rsidDel="00000000" w:rsidR="00000000" w:rsidRPr="00000000">
        <w:rPr>
          <w:rtl w:val="0"/>
        </w:rPr>
      </w:r>
    </w:p>
    <w:p w:rsidR="00000000" w:rsidDel="00000000" w:rsidP="00000000" w:rsidRDefault="00000000" w:rsidRPr="00000000" w14:paraId="00000529">
      <w:pPr>
        <w:pageBreakBefore w:val="0"/>
        <w:jc w:val="both"/>
        <w:rPr>
          <w:rFonts w:ascii="Arimo" w:cs="Arimo" w:eastAsia="Arimo" w:hAnsi="Arimo"/>
        </w:rPr>
      </w:pPr>
      <w:r w:rsidDel="00000000" w:rsidR="00000000" w:rsidRPr="00000000">
        <w:rPr>
          <w:rtl w:val="0"/>
        </w:rPr>
      </w:r>
    </w:p>
    <w:tbl>
      <w:tblPr>
        <w:tblStyle w:val="Table16"/>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2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2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the name of the base plugin; displays a warning if, without entering the base plugin, you only enter the plugin in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@orderAfter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applied, specifies the name of a plugin that must be ordered higher; used for reasons such as preventing conflict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30">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@orderBefore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applied, specifies the name of a plugin that must be ordered lower; used for reasons such as preventing conflict</w:t>
            </w:r>
            <w:r w:rsidDel="00000000" w:rsidR="00000000" w:rsidRPr="00000000">
              <w:rPr>
                <w:rtl w:val="0"/>
              </w:rPr>
            </w:r>
          </w:p>
        </w:tc>
      </w:tr>
    </w:tbl>
    <w:p w:rsidR="00000000" w:rsidDel="00000000" w:rsidP="00000000" w:rsidRDefault="00000000" w:rsidRPr="00000000" w14:paraId="00000532">
      <w:pPr>
        <w:pStyle w:val="Heading3"/>
        <w:pageBreakBefore w:val="0"/>
        <w:jc w:val="both"/>
        <w:rPr>
          <w:rFonts w:ascii="Arimo" w:cs="Arimo" w:eastAsia="Arimo" w:hAnsi="Arimo"/>
          <w:b w:val="1"/>
        </w:rPr>
      </w:pPr>
      <w:bookmarkStart w:colFirst="0" w:colLast="0" w:name="_heading=h.xvir7l" w:id="73"/>
      <w:bookmarkEnd w:id="73"/>
      <w:r w:rsidDel="00000000" w:rsidR="00000000" w:rsidRPr="00000000">
        <w:rPr>
          <w:rFonts w:ascii="Arimo" w:cs="Arimo" w:eastAsia="Arimo" w:hAnsi="Arimo"/>
          <w:b w:val="1"/>
          <w:i w:val="0"/>
          <w:u w:val="none"/>
          <w:vertAlign w:val="baseline"/>
          <w:rtl w:val="0"/>
        </w:rPr>
        <w:t xml:space="preserve">Dealing with the Unused Assets Deletion Function</w:t>
      </w:r>
      <w:r w:rsidDel="00000000" w:rsidR="00000000" w:rsidRPr="00000000">
        <w:rPr>
          <w:rtl w:val="0"/>
        </w:rPr>
      </w:r>
    </w:p>
    <w:p w:rsidR="00000000" w:rsidDel="00000000" w:rsidP="00000000" w:rsidRDefault="00000000" w:rsidRPr="00000000" w14:paraId="00000533">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3175000"/>
            <wp:effectExtent b="0" l="0" r="0" t="0"/>
            <wp:docPr id="1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534">
      <w:pPr>
        <w:pageBreakBefore w:val="0"/>
        <w:jc w:val="both"/>
        <w:rPr>
          <w:rFonts w:ascii="Arimo" w:cs="Arimo" w:eastAsia="Arimo" w:hAnsi="Arimo"/>
        </w:rPr>
      </w:pPr>
      <w:sdt>
        <w:sdtPr>
          <w:tag w:val="goog_rdk_262"/>
        </w:sdtPr>
        <w:sdtContent>
          <w:r w:rsidDel="00000000" w:rsidR="00000000" w:rsidRPr="00000000">
            <w:rPr>
              <w:rFonts w:ascii="Arial Unicode MS" w:cs="Arial Unicode MS" w:eastAsia="Arial Unicode MS" w:hAnsi="Arial Unicode MS"/>
              <w:i w:val="0"/>
              <w:u w:val="none"/>
              <w:vertAlign w:val="baseline"/>
              <w:rtl w:val="0"/>
            </w:rPr>
            <w:t xml:space="preserve">　When directly loading images within plugins, if you check "Exclude unused files" when carrying out deployment, it is possible that required images will be excluded. </w:t>
          </w:r>
        </w:sdtContent>
      </w:sdt>
      <w:r w:rsidDel="00000000" w:rsidR="00000000" w:rsidRPr="00000000">
        <w:rPr>
          <w:rFonts w:ascii="Arimo" w:cs="Arimo" w:eastAsia="Arimo" w:hAnsi="Arimo"/>
          <w:rtl w:val="0"/>
        </w:rPr>
        <w:t xml:space="preserve">C</w:t>
      </w:r>
      <w:r w:rsidDel="00000000" w:rsidR="00000000" w:rsidRPr="00000000">
        <w:rPr>
          <w:rFonts w:ascii="Arimo" w:cs="Arimo" w:eastAsia="Arimo" w:hAnsi="Arimo"/>
          <w:i w:val="0"/>
          <w:u w:val="none"/>
          <w:vertAlign w:val="baseline"/>
          <w:rtl w:val="0"/>
        </w:rPr>
        <w:t xml:space="preserve">onsider the following images.</w:t>
      </w:r>
      <w:r w:rsidDel="00000000" w:rsidR="00000000" w:rsidRPr="00000000">
        <w:rPr>
          <w:rtl w:val="0"/>
        </w:rPr>
      </w:r>
    </w:p>
    <w:p w:rsidR="00000000" w:rsidDel="00000000" w:rsidP="00000000" w:rsidRDefault="00000000" w:rsidRPr="00000000" w14:paraId="0000053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3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img/pictures folder / image_1.png</w:t>
      </w:r>
      <w:r w:rsidDel="00000000" w:rsidR="00000000" w:rsidRPr="00000000">
        <w:rPr>
          <w:rtl w:val="0"/>
        </w:rPr>
      </w:r>
    </w:p>
    <w:p w:rsidR="00000000" w:rsidDel="00000000" w:rsidP="00000000" w:rsidRDefault="00000000" w:rsidRPr="00000000" w14:paraId="0000053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img/system folder / image_2.png</w:t>
      </w:r>
      <w:r w:rsidDel="00000000" w:rsidR="00000000" w:rsidRPr="00000000">
        <w:rPr>
          <w:rtl w:val="0"/>
        </w:rPr>
      </w:r>
    </w:p>
    <w:p w:rsidR="00000000" w:rsidDel="00000000" w:rsidP="00000000" w:rsidRDefault="00000000" w:rsidRPr="00000000" w14:paraId="0000053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img/example folder / image_3.png*</w:t>
      </w:r>
      <w:r w:rsidDel="00000000" w:rsidR="00000000" w:rsidRPr="00000000">
        <w:rPr>
          <w:rtl w:val="0"/>
        </w:rPr>
      </w:r>
    </w:p>
    <w:p w:rsidR="00000000" w:rsidDel="00000000" w:rsidP="00000000" w:rsidRDefault="00000000" w:rsidRPr="00000000" w14:paraId="0000053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3A">
      <w:pPr>
        <w:pageBreakBefore w:val="0"/>
        <w:jc w:val="both"/>
        <w:rPr>
          <w:rFonts w:ascii="Arimo" w:cs="Arimo" w:eastAsia="Arimo" w:hAnsi="Arimo"/>
        </w:rPr>
      </w:pP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write the following code that references each of these images.</w:t>
      </w:r>
      <w:r w:rsidDel="00000000" w:rsidR="00000000" w:rsidRPr="00000000">
        <w:rPr>
          <w:rtl w:val="0"/>
        </w:rPr>
      </w:r>
    </w:p>
    <w:p w:rsidR="00000000" w:rsidDel="00000000" w:rsidP="00000000" w:rsidRDefault="00000000" w:rsidRPr="00000000" w14:paraId="0000053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3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b1 = ImageManager.loadPicture("image_1");</w:t>
      </w:r>
      <w:r w:rsidDel="00000000" w:rsidR="00000000" w:rsidRPr="00000000">
        <w:rPr>
          <w:rtl w:val="0"/>
        </w:rPr>
      </w:r>
    </w:p>
    <w:p w:rsidR="00000000" w:rsidDel="00000000" w:rsidP="00000000" w:rsidRDefault="00000000" w:rsidRPr="00000000" w14:paraId="0000053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b2 = ImageManager.loadSystem("image_2");</w:t>
      </w:r>
      <w:r w:rsidDel="00000000" w:rsidR="00000000" w:rsidRPr="00000000">
        <w:rPr>
          <w:rtl w:val="0"/>
        </w:rPr>
      </w:r>
    </w:p>
    <w:p w:rsidR="00000000" w:rsidDel="00000000" w:rsidP="00000000" w:rsidRDefault="00000000" w:rsidRPr="00000000" w14:paraId="0000053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b3 = ImageManager.loadBitmap("img/example/", "image_3");</w:t>
      </w:r>
      <w:r w:rsidDel="00000000" w:rsidR="00000000" w:rsidRPr="00000000">
        <w:rPr>
          <w:rtl w:val="0"/>
        </w:rPr>
      </w:r>
    </w:p>
    <w:p w:rsidR="00000000" w:rsidDel="00000000" w:rsidP="00000000" w:rsidRDefault="00000000" w:rsidRPr="00000000" w14:paraId="0000053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example specifies an example folder that does not currently exist based on the plugin's notation.</w:t>
      </w:r>
      <w:r w:rsidDel="00000000" w:rsidR="00000000" w:rsidRPr="00000000">
        <w:rPr>
          <w:rtl w:val="0"/>
        </w:rPr>
      </w:r>
    </w:p>
    <w:p w:rsidR="00000000" w:rsidDel="00000000" w:rsidP="00000000" w:rsidRDefault="00000000" w:rsidRPr="00000000" w14:paraId="0000054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1">
      <w:pPr>
        <w:pageBreakBefore w:val="0"/>
        <w:jc w:val="both"/>
        <w:rPr>
          <w:rFonts w:ascii="Arimo" w:cs="Arimo" w:eastAsia="Arimo" w:hAnsi="Arimo"/>
        </w:rPr>
      </w:pPr>
      <w:sdt>
        <w:sdtPr>
          <w:tag w:val="goog_rdk_263"/>
        </w:sdtPr>
        <w:sdtContent>
          <w:r w:rsidDel="00000000" w:rsidR="00000000" w:rsidRPr="00000000">
            <w:rPr>
              <w:rFonts w:ascii="Arial Unicode MS" w:cs="Arial Unicode MS" w:eastAsia="Arial Unicode MS" w:hAnsi="Arial Unicode MS"/>
              <w:i w:val="0"/>
              <w:u w:val="none"/>
              <w:vertAlign w:val="baseline"/>
              <w:rtl w:val="0"/>
            </w:rPr>
            <w:t xml:space="preserve">　However,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proceed in this way, the images will be deleted.</w:t>
      </w:r>
      <w:r w:rsidDel="00000000" w:rsidR="00000000" w:rsidRPr="00000000">
        <w:rPr>
          <w:rtl w:val="0"/>
        </w:rPr>
      </w:r>
    </w:p>
    <w:p w:rsidR="00000000" w:rsidDel="00000000" w:rsidP="00000000" w:rsidRDefault="00000000" w:rsidRPr="00000000" w14:paraId="0000054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the image files you will use have a fixed</w:t>
      </w:r>
      <w:r w:rsidDel="00000000" w:rsidR="00000000" w:rsidRPr="00000000">
        <w:rPr>
          <w:rFonts w:ascii="Arimo" w:cs="Arimo" w:eastAsia="Arimo" w:hAnsi="Arimo"/>
          <w:rtl w:val="0"/>
        </w:rPr>
        <w:t xml:space="preserve"> filename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use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@requiredAssets </w:t>
      </w:r>
      <w:r w:rsidDel="00000000" w:rsidR="00000000" w:rsidRPr="00000000">
        <w:rPr>
          <w:rFonts w:ascii="Arimo" w:cs="Arimo" w:eastAsia="Arimo" w:hAnsi="Arimo"/>
          <w:rtl w:val="0"/>
        </w:rPr>
        <w:t xml:space="preserve">followed by </w:t>
      </w:r>
      <w:r w:rsidDel="00000000" w:rsidR="00000000" w:rsidRPr="00000000">
        <w:rPr>
          <w:rFonts w:ascii="Arimo" w:cs="Arimo" w:eastAsia="Arimo" w:hAnsi="Arimo"/>
          <w:i w:val="0"/>
          <w:u w:val="none"/>
          <w:vertAlign w:val="baseline"/>
          <w:rtl w:val="0"/>
        </w:rPr>
        <w:t xml:space="preserve">the names of the required files.</w:t>
      </w:r>
      <w:r w:rsidDel="00000000" w:rsidR="00000000" w:rsidRPr="00000000">
        <w:rPr>
          <w:rtl w:val="0"/>
        </w:rPr>
      </w:r>
    </w:p>
    <w:p w:rsidR="00000000" w:rsidDel="00000000" w:rsidP="00000000" w:rsidRDefault="00000000" w:rsidRPr="00000000" w14:paraId="0000054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@requiredAssets img/pictures/image_1</w:t>
      </w:r>
      <w:r w:rsidDel="00000000" w:rsidR="00000000" w:rsidRPr="00000000">
        <w:rPr>
          <w:rtl w:val="0"/>
        </w:rPr>
      </w:r>
    </w:p>
    <w:p w:rsidR="00000000" w:rsidDel="00000000" w:rsidP="00000000" w:rsidRDefault="00000000" w:rsidRPr="00000000" w14:paraId="0000054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@requiredAssets img/system/image_2</w:t>
      </w:r>
      <w:r w:rsidDel="00000000" w:rsidR="00000000" w:rsidRPr="00000000">
        <w:rPr>
          <w:rtl w:val="0"/>
        </w:rPr>
      </w:r>
    </w:p>
    <w:p w:rsidR="00000000" w:rsidDel="00000000" w:rsidP="00000000" w:rsidRDefault="00000000" w:rsidRPr="00000000" w14:paraId="0000054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@requiredAssets img/example/image_3</w:t>
      </w:r>
      <w:r w:rsidDel="00000000" w:rsidR="00000000" w:rsidRPr="00000000">
        <w:rPr>
          <w:rtl w:val="0"/>
        </w:rPr>
      </w:r>
    </w:p>
    <w:p w:rsidR="00000000" w:rsidDel="00000000" w:rsidP="00000000" w:rsidRDefault="00000000" w:rsidRPr="00000000" w14:paraId="00000547">
      <w:pPr>
        <w:pageBreakBefore w:val="0"/>
        <w:jc w:val="both"/>
        <w:rPr>
          <w:rFonts w:ascii="Arimo" w:cs="Arimo" w:eastAsia="Arimo" w:hAnsi="Arimo"/>
        </w:rPr>
      </w:pPr>
      <w:r w:rsidDel="00000000" w:rsidR="00000000" w:rsidRPr="00000000">
        <w:rPr>
          <w:rtl w:val="0"/>
        </w:rPr>
      </w:r>
    </w:p>
    <w:tbl>
      <w:tblPr>
        <w:tblStyle w:val="Table17"/>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4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4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4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@requiredAssets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the path of asset files for which deletion is not allowed during deployment</w:t>
            </w:r>
            <w:r w:rsidDel="00000000" w:rsidR="00000000" w:rsidRPr="00000000">
              <w:rPr>
                <w:rtl w:val="0"/>
              </w:rPr>
            </w:r>
          </w:p>
        </w:tc>
      </w:tr>
    </w:tbl>
    <w:p w:rsidR="00000000" w:rsidDel="00000000" w:rsidP="00000000" w:rsidRDefault="00000000" w:rsidRPr="00000000" w14:paraId="0000054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D">
      <w:pPr>
        <w:pageBreakBefore w:val="0"/>
        <w:jc w:val="both"/>
        <w:rPr>
          <w:rFonts w:ascii="Arimo" w:cs="Arimo" w:eastAsia="Arimo" w:hAnsi="Arimo"/>
        </w:rPr>
      </w:pPr>
      <w:sdt>
        <w:sdtPr>
          <w:tag w:val="goog_rdk_264"/>
        </w:sdtPr>
        <w:sdtContent>
          <w:r w:rsidDel="00000000" w:rsidR="00000000" w:rsidRPr="00000000">
            <w:rPr>
              <w:rFonts w:ascii="Arial Unicode MS" w:cs="Arial Unicode MS" w:eastAsia="Arial Unicode MS" w:hAnsi="Arial Unicode MS"/>
              <w:i w:val="0"/>
              <w:u w:val="none"/>
              <w:vertAlign w:val="baseline"/>
              <w:rtl w:val="0"/>
            </w:rPr>
            <w:t xml:space="preserve">　If you wish to set the images specified by a game creator using plugin parameters as being not subject to deletion, you can ensure that as long as the </w:t>
          </w:r>
        </w:sdtContent>
      </w:sdt>
      <w:r w:rsidDel="00000000" w:rsidR="00000000" w:rsidRPr="00000000">
        <w:rPr>
          <w:rFonts w:ascii="Arimo" w:cs="Arimo" w:eastAsia="Arimo" w:hAnsi="Arimo"/>
          <w:i w:val="1"/>
          <w:u w:val="none"/>
          <w:vertAlign w:val="baseline"/>
          <w:rtl w:val="0"/>
        </w:rPr>
        <w:t xml:space="preserve">@file</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@dir</w:t>
      </w:r>
      <w:r w:rsidDel="00000000" w:rsidR="00000000" w:rsidRPr="00000000">
        <w:rPr>
          <w:rFonts w:ascii="Arimo" w:cs="Arimo" w:eastAsia="Arimo" w:hAnsi="Arimo"/>
          <w:i w:val="0"/>
          <w:u w:val="none"/>
          <w:vertAlign w:val="baseline"/>
          <w:rtl w:val="0"/>
        </w:rPr>
        <w:t xml:space="preserve"> annotations explained previously have been completed. Please also note that </w:t>
      </w:r>
      <w:r w:rsidDel="00000000" w:rsidR="00000000" w:rsidRPr="00000000">
        <w:rPr>
          <w:rFonts w:ascii="Arimo" w:cs="Arimo" w:eastAsia="Arimo" w:hAnsi="Arimo"/>
          <w:rtl w:val="0"/>
        </w:rPr>
        <w:t xml:space="preserve">MZ</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discontinued the use of the annotation </w:t>
      </w:r>
      <w:r w:rsidDel="00000000" w:rsidR="00000000" w:rsidRPr="00000000">
        <w:rPr>
          <w:rFonts w:ascii="Arimo" w:cs="Arimo" w:eastAsia="Arimo" w:hAnsi="Arimo"/>
          <w:i w:val="1"/>
          <w:u w:val="none"/>
          <w:vertAlign w:val="baseline"/>
          <w:rtl w:val="0"/>
        </w:rPr>
        <w:t xml:space="preserve">@require</w:t>
      </w:r>
      <w:r w:rsidDel="00000000" w:rsidR="00000000" w:rsidRPr="00000000">
        <w:rPr>
          <w:rFonts w:ascii="Arimo" w:cs="Arimo" w:eastAsia="Arimo" w:hAnsi="Arimo"/>
          <w:i w:val="0"/>
          <w:u w:val="none"/>
          <w:vertAlign w:val="baseline"/>
          <w:rtl w:val="0"/>
        </w:rPr>
        <w:t xml:space="preserve">, which featured in the previous version, MV.</w:t>
      </w:r>
      <w:r w:rsidDel="00000000" w:rsidR="00000000" w:rsidRPr="00000000">
        <w:rPr>
          <w:rtl w:val="0"/>
        </w:rPr>
      </w:r>
    </w:p>
    <w:p w:rsidR="00000000" w:rsidDel="00000000" w:rsidP="00000000" w:rsidRDefault="00000000" w:rsidRPr="00000000" w14:paraId="0000054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F">
      <w:pPr>
        <w:pageBreakBefore w:val="0"/>
        <w:jc w:val="both"/>
        <w:rPr>
          <w:rFonts w:ascii="Arimo" w:cs="Arimo" w:eastAsia="Arimo" w:hAnsi="Arimo"/>
        </w:rPr>
      </w:pPr>
      <w:sdt>
        <w:sdtPr>
          <w:tag w:val="goog_rdk_265"/>
        </w:sdtPr>
        <w:sdtContent>
          <w:r w:rsidDel="00000000" w:rsidR="00000000" w:rsidRPr="00000000">
            <w:rPr>
              <w:rFonts w:ascii="Arial Unicode MS" w:cs="Arial Unicode MS" w:eastAsia="Arial Unicode MS" w:hAnsi="Arial Unicode MS"/>
              <w:i w:val="0"/>
              <w:u w:val="none"/>
              <w:vertAlign w:val="baseline"/>
              <w:rtl w:val="0"/>
            </w:rPr>
            <w:t xml:space="preserve">　The following is a list of the annotations used to ensure files specified in a note are not subject to "Exclude unused files."</w:t>
          </w:r>
        </w:sdtContent>
      </w:sdt>
      <w:r w:rsidDel="00000000" w:rsidR="00000000" w:rsidRPr="00000000">
        <w:rPr>
          <w:rtl w:val="0"/>
        </w:rPr>
      </w:r>
    </w:p>
    <w:p w:rsidR="00000000" w:rsidDel="00000000" w:rsidP="00000000" w:rsidRDefault="00000000" w:rsidRPr="00000000" w14:paraId="0000055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5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@noteParam sampleImage</w:t>
      </w:r>
      <w:r w:rsidDel="00000000" w:rsidR="00000000" w:rsidRPr="00000000">
        <w:rPr>
          <w:rtl w:val="0"/>
        </w:rPr>
      </w:r>
    </w:p>
    <w:p w:rsidR="00000000" w:rsidDel="00000000" w:rsidP="00000000" w:rsidRDefault="00000000" w:rsidRPr="00000000" w14:paraId="0000055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@noteDir img/sample/</w:t>
      </w:r>
      <w:r w:rsidDel="00000000" w:rsidR="00000000" w:rsidRPr="00000000">
        <w:rPr>
          <w:rtl w:val="0"/>
        </w:rPr>
      </w:r>
    </w:p>
    <w:p w:rsidR="00000000" w:rsidDel="00000000" w:rsidP="00000000" w:rsidRDefault="00000000" w:rsidRPr="00000000" w14:paraId="0000055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@noteType file</w:t>
      </w:r>
      <w:r w:rsidDel="00000000" w:rsidR="00000000" w:rsidRPr="00000000">
        <w:rPr>
          <w:rtl w:val="0"/>
        </w:rPr>
      </w:r>
    </w:p>
    <w:p w:rsidR="00000000" w:rsidDel="00000000" w:rsidP="00000000" w:rsidRDefault="00000000" w:rsidRPr="00000000" w14:paraId="0000055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@noteData items</w:t>
      </w:r>
      <w:r w:rsidDel="00000000" w:rsidR="00000000" w:rsidRPr="00000000">
        <w:rPr>
          <w:rtl w:val="0"/>
        </w:rPr>
      </w:r>
    </w:p>
    <w:p w:rsidR="00000000" w:rsidDel="00000000" w:rsidP="00000000" w:rsidRDefault="00000000" w:rsidRPr="00000000" w14:paraId="00000555">
      <w:pPr>
        <w:pageBreakBefore w:val="0"/>
        <w:jc w:val="both"/>
        <w:rPr>
          <w:rFonts w:ascii="Arimo" w:cs="Arimo" w:eastAsia="Arimo" w:hAnsi="Arimo"/>
        </w:rPr>
      </w:pPr>
      <w:r w:rsidDel="00000000" w:rsidR="00000000" w:rsidRPr="00000000">
        <w:rPr>
          <w:rtl w:val="0"/>
        </w:rPr>
      </w:r>
    </w:p>
    <w:tbl>
      <w:tblPr>
        <w:tblStyle w:val="Table18"/>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5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5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@noteParam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a note's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@noteDir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the folder in which an image is stored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@noteType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"file" is specified here as a fixed notation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E">
            <w:pPr>
              <w:pageBreakBefore w:val="0"/>
              <w:jc w:val="both"/>
              <w:rPr>
                <w:rFonts w:ascii="Arimo" w:cs="Arimo" w:eastAsia="Arimo" w:hAnsi="Arimo"/>
              </w:rPr>
            </w:pPr>
            <w:sdt>
              <w:sdtPr>
                <w:tag w:val="goog_rdk_266"/>
              </w:sdtPr>
              <w:sdtContent>
                <w:r w:rsidDel="00000000" w:rsidR="00000000" w:rsidRPr="00000000">
                  <w:rPr>
                    <w:rFonts w:ascii="Arial Unicode MS" w:cs="Arial Unicode MS" w:eastAsia="Arial Unicode MS" w:hAnsi="Arial Unicode MS"/>
                    <w:i w:val="0"/>
                    <w:u w:val="none"/>
                    <w:vertAlign w:val="baseline"/>
                    <w:rtl w:val="0"/>
                  </w:rPr>
                  <w:t xml:space="preserve">＠noteData</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Database used by the note in question; specifies one of the following databases:</w:t>
            </w:r>
            <w:r w:rsidDel="00000000" w:rsidR="00000000" w:rsidRPr="00000000">
              <w:rPr>
                <w:rtl w:val="0"/>
              </w:rPr>
            </w:r>
          </w:p>
          <w:p w:rsidR="00000000" w:rsidDel="00000000" w:rsidP="00000000" w:rsidRDefault="00000000" w:rsidRPr="00000000" w14:paraId="0000056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maps</w:t>
            </w:r>
            <w:r w:rsidDel="00000000" w:rsidR="00000000" w:rsidRPr="00000000">
              <w:rPr>
                <w:rtl w:val="0"/>
              </w:rPr>
            </w:r>
          </w:p>
          <w:p w:rsidR="00000000" w:rsidDel="00000000" w:rsidP="00000000" w:rsidRDefault="00000000" w:rsidRPr="00000000" w14:paraId="0000056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events</w:t>
            </w:r>
            <w:r w:rsidDel="00000000" w:rsidR="00000000" w:rsidRPr="00000000">
              <w:rPr>
                <w:rtl w:val="0"/>
              </w:rPr>
            </w:r>
          </w:p>
          <w:p w:rsidR="00000000" w:rsidDel="00000000" w:rsidP="00000000" w:rsidRDefault="00000000" w:rsidRPr="00000000" w14:paraId="0000056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actors</w:t>
            </w:r>
            <w:r w:rsidDel="00000000" w:rsidR="00000000" w:rsidRPr="00000000">
              <w:rPr>
                <w:rtl w:val="0"/>
              </w:rPr>
            </w:r>
          </w:p>
          <w:p w:rsidR="00000000" w:rsidDel="00000000" w:rsidP="00000000" w:rsidRDefault="00000000" w:rsidRPr="00000000" w14:paraId="0000056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classes</w:t>
            </w:r>
            <w:r w:rsidDel="00000000" w:rsidR="00000000" w:rsidRPr="00000000">
              <w:rPr>
                <w:rtl w:val="0"/>
              </w:rPr>
            </w:r>
          </w:p>
          <w:p w:rsidR="00000000" w:rsidDel="00000000" w:rsidP="00000000" w:rsidRDefault="00000000" w:rsidRPr="00000000" w14:paraId="0000056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skills</w:t>
            </w:r>
            <w:r w:rsidDel="00000000" w:rsidR="00000000" w:rsidRPr="00000000">
              <w:rPr>
                <w:rtl w:val="0"/>
              </w:rPr>
            </w:r>
          </w:p>
          <w:p w:rsidR="00000000" w:rsidDel="00000000" w:rsidP="00000000" w:rsidRDefault="00000000" w:rsidRPr="00000000" w14:paraId="0000056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items</w:t>
            </w:r>
            <w:r w:rsidDel="00000000" w:rsidR="00000000" w:rsidRPr="00000000">
              <w:rPr>
                <w:rtl w:val="0"/>
              </w:rPr>
            </w:r>
          </w:p>
          <w:p w:rsidR="00000000" w:rsidDel="00000000" w:rsidP="00000000" w:rsidRDefault="00000000" w:rsidRPr="00000000" w14:paraId="0000056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weapons</w:t>
            </w:r>
            <w:r w:rsidDel="00000000" w:rsidR="00000000" w:rsidRPr="00000000">
              <w:rPr>
                <w:rtl w:val="0"/>
              </w:rPr>
            </w:r>
          </w:p>
          <w:p w:rsidR="00000000" w:rsidDel="00000000" w:rsidP="00000000" w:rsidRDefault="00000000" w:rsidRPr="00000000" w14:paraId="0000056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armors</w:t>
            </w:r>
            <w:r w:rsidDel="00000000" w:rsidR="00000000" w:rsidRPr="00000000">
              <w:rPr>
                <w:rtl w:val="0"/>
              </w:rPr>
            </w:r>
          </w:p>
          <w:p w:rsidR="00000000" w:rsidDel="00000000" w:rsidP="00000000" w:rsidRDefault="00000000" w:rsidRPr="00000000" w14:paraId="0000056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enemies</w:t>
            </w:r>
            <w:r w:rsidDel="00000000" w:rsidR="00000000" w:rsidRPr="00000000">
              <w:rPr>
                <w:rtl w:val="0"/>
              </w:rPr>
            </w:r>
          </w:p>
          <w:p w:rsidR="00000000" w:rsidDel="00000000" w:rsidP="00000000" w:rsidRDefault="00000000" w:rsidRPr="00000000" w14:paraId="0000056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states</w:t>
            </w:r>
            <w:r w:rsidDel="00000000" w:rsidR="00000000" w:rsidRPr="00000000">
              <w:rPr>
                <w:rtl w:val="0"/>
              </w:rPr>
            </w:r>
          </w:p>
          <w:p w:rsidR="00000000" w:rsidDel="00000000" w:rsidP="00000000" w:rsidRDefault="00000000" w:rsidRPr="00000000" w14:paraId="0000056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tilesets</w:t>
            </w:r>
            <w:r w:rsidDel="00000000" w:rsidR="00000000" w:rsidRPr="00000000">
              <w:rPr>
                <w:rtl w:val="0"/>
              </w:rPr>
            </w:r>
          </w:p>
        </w:tc>
      </w:tr>
    </w:tbl>
    <w:p w:rsidR="00000000" w:rsidDel="00000000" w:rsidP="00000000" w:rsidRDefault="00000000" w:rsidRPr="00000000" w14:paraId="0000056B">
      <w:pPr>
        <w:pStyle w:val="Heading2"/>
        <w:pageBreakBefore w:val="0"/>
        <w:jc w:val="both"/>
        <w:rPr>
          <w:rFonts w:ascii="Arimo" w:cs="Arimo" w:eastAsia="Arimo" w:hAnsi="Arimo"/>
          <w:b w:val="1"/>
        </w:rPr>
      </w:pPr>
      <w:bookmarkStart w:colFirst="0" w:colLast="0" w:name="_heading=h.3hv69ve" w:id="74"/>
      <w:bookmarkEnd w:id="74"/>
      <w:r w:rsidDel="00000000" w:rsidR="00000000" w:rsidRPr="00000000">
        <w:rPr>
          <w:rFonts w:ascii="Arimo" w:cs="Arimo" w:eastAsia="Arimo" w:hAnsi="Arimo"/>
          <w:b w:val="1"/>
          <w:rtl w:val="0"/>
        </w:rPr>
        <w:t xml:space="preserve">4.4 </w:t>
      </w:r>
      <w:r w:rsidDel="00000000" w:rsidR="00000000" w:rsidRPr="00000000">
        <w:rPr>
          <w:rFonts w:ascii="Arimo" w:cs="Arimo" w:eastAsia="Arimo" w:hAnsi="Arimo"/>
          <w:b w:val="1"/>
          <w:i w:val="0"/>
          <w:u w:val="none"/>
          <w:vertAlign w:val="baseline"/>
          <w:rtl w:val="0"/>
        </w:rPr>
        <w:t xml:space="preserve">Points to Consider When Making an Asset Public</w:t>
      </w:r>
      <w:r w:rsidDel="00000000" w:rsidR="00000000" w:rsidRPr="00000000">
        <w:rPr>
          <w:rtl w:val="0"/>
        </w:rPr>
      </w:r>
    </w:p>
    <w:p w:rsidR="00000000" w:rsidDel="00000000" w:rsidP="00000000" w:rsidRDefault="00000000" w:rsidRPr="00000000" w14:paraId="0000056C">
      <w:pPr>
        <w:pageBreakBefore w:val="0"/>
        <w:jc w:val="both"/>
        <w:rPr>
          <w:rFonts w:ascii="Arimo" w:cs="Arimo" w:eastAsia="Arimo" w:hAnsi="Arimo"/>
        </w:rPr>
      </w:pPr>
      <w:sdt>
        <w:sdtPr>
          <w:tag w:val="goog_rdk_267"/>
        </w:sdtPr>
        <w:sdtContent>
          <w:r w:rsidDel="00000000" w:rsidR="00000000" w:rsidRPr="00000000">
            <w:rPr>
              <w:rFonts w:ascii="Arial Unicode MS" w:cs="Arial Unicode MS" w:eastAsia="Arial Unicode MS" w:hAnsi="Arial Unicode MS"/>
              <w:i w:val="0"/>
              <w:u w:val="none"/>
              <w:vertAlign w:val="baseline"/>
              <w:rtl w:val="0"/>
            </w:rPr>
            <w:t xml:space="preserve">　If instead of making a plugin exclusively for yourself as a game creator, you are thinking of releasing it to the public as a plugin asset, you must follow the right plan so that many people can enjoy using it.</w:t>
          </w:r>
        </w:sdtContent>
      </w:sdt>
      <w:r w:rsidDel="00000000" w:rsidR="00000000" w:rsidRPr="00000000">
        <w:rPr>
          <w:rtl w:val="0"/>
        </w:rPr>
      </w:r>
    </w:p>
    <w:p w:rsidR="00000000" w:rsidDel="00000000" w:rsidP="00000000" w:rsidRDefault="00000000" w:rsidRPr="00000000" w14:paraId="0000056D">
      <w:pPr>
        <w:pStyle w:val="Heading3"/>
        <w:pageBreakBefore w:val="0"/>
        <w:jc w:val="both"/>
        <w:rPr>
          <w:rFonts w:ascii="Arimo" w:cs="Arimo" w:eastAsia="Arimo" w:hAnsi="Arimo"/>
          <w:b w:val="1"/>
        </w:rPr>
      </w:pPr>
      <w:bookmarkStart w:colFirst="0" w:colLast="0" w:name="_heading=h.1x0gk37" w:id="75"/>
      <w:bookmarkEnd w:id="75"/>
      <w:r w:rsidDel="00000000" w:rsidR="00000000" w:rsidRPr="00000000">
        <w:rPr>
          <w:rFonts w:ascii="Arimo" w:cs="Arimo" w:eastAsia="Arimo" w:hAnsi="Arimo"/>
          <w:b w:val="1"/>
          <w:rtl w:val="0"/>
        </w:rPr>
        <w:t xml:space="preserve">Multi Language</w:t>
      </w:r>
      <w:r w:rsidDel="00000000" w:rsidR="00000000" w:rsidRPr="00000000">
        <w:rPr>
          <w:rFonts w:ascii="Arimo" w:cs="Arimo" w:eastAsia="Arimo" w:hAnsi="Arimo"/>
          <w:b w:val="1"/>
          <w:i w:val="0"/>
          <w:u w:val="none"/>
          <w:vertAlign w:val="baseline"/>
          <w:rtl w:val="0"/>
        </w:rPr>
        <w:t xml:space="preserve"> Support</w:t>
      </w:r>
      <w:r w:rsidDel="00000000" w:rsidR="00000000" w:rsidRPr="00000000">
        <w:rPr>
          <w:rtl w:val="0"/>
        </w:rPr>
      </w:r>
    </w:p>
    <w:p w:rsidR="00000000" w:rsidDel="00000000" w:rsidP="00000000" w:rsidRDefault="00000000" w:rsidRPr="00000000" w14:paraId="0000056E">
      <w:pPr>
        <w:pageBreakBefore w:val="0"/>
        <w:jc w:val="both"/>
        <w:rPr>
          <w:rFonts w:ascii="Arimo" w:cs="Arimo" w:eastAsia="Arimo" w:hAnsi="Arimo"/>
        </w:rPr>
      </w:pPr>
      <w:sdt>
        <w:sdtPr>
          <w:tag w:val="goog_rdk_268"/>
        </w:sdtPr>
        <w:sdtContent>
          <w:r w:rsidDel="00000000" w:rsidR="00000000" w:rsidRPr="00000000">
            <w:rPr>
              <w:rFonts w:ascii="Arial Unicode MS" w:cs="Arial Unicode MS" w:eastAsia="Arial Unicode MS" w:hAnsi="Arial Unicode MS"/>
              <w:i w:val="0"/>
              <w:u w:val="none"/>
              <w:vertAlign w:val="baseline"/>
              <w:rtl w:val="0"/>
            </w:rPr>
            <w:t xml:space="preserve">　If you make a plugin public, it is possible that it will be used by people speaking a variety of different languages. For this reason, if you create a Help that is based on editors' language settings, it is very likely that a wider range of people will use the plugin.</w:t>
          </w:r>
        </w:sdtContent>
      </w:sdt>
      <w:r w:rsidDel="00000000" w:rsidR="00000000" w:rsidRPr="00000000">
        <w:rPr>
          <w:rtl w:val="0"/>
        </w:rPr>
      </w:r>
    </w:p>
    <w:p w:rsidR="00000000" w:rsidDel="00000000" w:rsidP="00000000" w:rsidRDefault="00000000" w:rsidRPr="00000000" w14:paraId="0000056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70">
      <w:pPr>
        <w:pageBreakBefore w:val="0"/>
        <w:jc w:val="both"/>
        <w:rPr>
          <w:rFonts w:ascii="Arimo" w:cs="Arimo" w:eastAsia="Arimo" w:hAnsi="Arimo"/>
        </w:rPr>
      </w:pPr>
      <w:sdt>
        <w:sdtPr>
          <w:tag w:val="goog_rdk_269"/>
        </w:sdtPr>
        <w:sdtContent>
          <w:r w:rsidDel="00000000" w:rsidR="00000000" w:rsidRPr="00000000">
            <w:rPr>
              <w:rFonts w:ascii="Arial Unicode MS" w:cs="Arial Unicode MS" w:eastAsia="Arial Unicode MS" w:hAnsi="Arial Unicode MS"/>
              <w:i w:val="0"/>
              <w:u w:val="none"/>
              <w:vertAlign w:val="baseline"/>
              <w:rtl w:val="0"/>
            </w:rPr>
            <w:t xml:space="preserve">　When creating a Help for each language, provide a language code at the start of the help comments. For example, the following code is used for Japanese.</w:t>
          </w:r>
        </w:sdtContent>
      </w:sdt>
      <w:r w:rsidDel="00000000" w:rsidR="00000000" w:rsidRPr="00000000">
        <w:rPr>
          <w:rtl w:val="0"/>
        </w:rPr>
      </w:r>
    </w:p>
    <w:p w:rsidR="00000000" w:rsidDel="00000000" w:rsidP="00000000" w:rsidRDefault="00000000" w:rsidRPr="00000000" w14:paraId="0000057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/*:ja</w:t>
      </w:r>
      <w:r w:rsidDel="00000000" w:rsidR="00000000" w:rsidRPr="00000000">
        <w:rPr>
          <w:rtl w:val="0"/>
        </w:rPr>
      </w:r>
    </w:p>
    <w:p w:rsidR="00000000" w:rsidDel="00000000" w:rsidP="00000000" w:rsidRDefault="00000000" w:rsidRPr="00000000" w14:paraId="0000057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@target MZ</w:t>
      </w:r>
      <w:r w:rsidDel="00000000" w:rsidR="00000000" w:rsidRPr="00000000">
        <w:rPr>
          <w:rtl w:val="0"/>
        </w:rPr>
      </w:r>
    </w:p>
    <w:p w:rsidR="00000000" w:rsidDel="00000000" w:rsidP="00000000" w:rsidRDefault="00000000" w:rsidRPr="00000000" w14:paraId="0000057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57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76">
      <w:pPr>
        <w:pageBreakBefore w:val="0"/>
        <w:jc w:val="both"/>
        <w:rPr>
          <w:rFonts w:ascii="Arimo" w:cs="Arimo" w:eastAsia="Arimo" w:hAnsi="Arimo"/>
        </w:rPr>
      </w:pPr>
      <w:sdt>
        <w:sdtPr>
          <w:tag w:val="goog_rdk_270"/>
        </w:sdtPr>
        <w:sdtContent>
          <w:r w:rsidDel="00000000" w:rsidR="00000000" w:rsidRPr="00000000">
            <w:rPr>
              <w:rFonts w:ascii="Arial Unicode MS" w:cs="Arial Unicode MS" w:eastAsia="Arial Unicode MS" w:hAnsi="Arial Unicode MS"/>
              <w:i w:val="0"/>
              <w:u w:val="none"/>
              <w:vertAlign w:val="baseline"/>
              <w:rtl w:val="0"/>
            </w:rPr>
            <w:t xml:space="preserve">　If the language code matches the code that corresponds to the user, that Help can be used. If they do not match, a Help that does not have a language code assigned, as shown below, will be used.</w:t>
          </w:r>
        </w:sdtContent>
      </w:sdt>
      <w:r w:rsidDel="00000000" w:rsidR="00000000" w:rsidRPr="00000000">
        <w:rPr>
          <w:rtl w:val="0"/>
        </w:rPr>
      </w:r>
    </w:p>
    <w:p w:rsidR="00000000" w:rsidDel="00000000" w:rsidP="00000000" w:rsidRDefault="00000000" w:rsidRPr="00000000" w14:paraId="0000057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7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57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@target MZ</w:t>
      </w:r>
      <w:r w:rsidDel="00000000" w:rsidR="00000000" w:rsidRPr="00000000">
        <w:rPr>
          <w:rtl w:val="0"/>
        </w:rPr>
      </w:r>
    </w:p>
    <w:p w:rsidR="00000000" w:rsidDel="00000000" w:rsidP="00000000" w:rsidRDefault="00000000" w:rsidRPr="00000000" w14:paraId="0000057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57B">
      <w:pPr>
        <w:pStyle w:val="Heading3"/>
        <w:pageBreakBefore w:val="0"/>
        <w:jc w:val="both"/>
        <w:rPr>
          <w:rFonts w:ascii="Arimo" w:cs="Arimo" w:eastAsia="Arimo" w:hAnsi="Arimo"/>
          <w:b w:val="1"/>
          <w:i w:val="0"/>
          <w:u w:val="none"/>
          <w:vertAlign w:val="baseline"/>
        </w:rPr>
      </w:pPr>
      <w:bookmarkStart w:colFirst="0" w:colLast="0" w:name="_heading=h.4h042r0" w:id="76"/>
      <w:bookmarkEnd w:id="76"/>
      <w:r w:rsidDel="00000000" w:rsidR="00000000" w:rsidRPr="00000000">
        <w:rPr>
          <w:rFonts w:ascii="Arimo" w:cs="Arimo" w:eastAsia="Arimo" w:hAnsi="Arimo"/>
          <w:b w:val="1"/>
          <w:i w:val="0"/>
          <w:u w:val="none"/>
          <w:vertAlign w:val="baseline"/>
          <w:rtl w:val="0"/>
        </w:rPr>
        <w:t xml:space="preserve">Licens</w:t>
      </w:r>
      <w:r w:rsidDel="00000000" w:rsidR="00000000" w:rsidRPr="00000000">
        <w:rPr>
          <w:rFonts w:ascii="Arimo" w:cs="Arimo" w:eastAsia="Arimo" w:hAnsi="Arimo"/>
          <w:b w:val="1"/>
          <w:rtl w:val="0"/>
        </w:rPr>
        <w:t xml:space="preserve">ing</w:t>
      </w:r>
      <w:r w:rsidDel="00000000" w:rsidR="00000000" w:rsidRPr="00000000">
        <w:rPr>
          <w:rtl w:val="0"/>
        </w:rPr>
      </w:r>
    </w:p>
    <w:p w:rsidR="00000000" w:rsidDel="00000000" w:rsidP="00000000" w:rsidRDefault="00000000" w:rsidRPr="00000000" w14:paraId="0000057C">
      <w:pPr>
        <w:pageBreakBefore w:val="0"/>
        <w:jc w:val="both"/>
        <w:rPr>
          <w:b w:val="1"/>
        </w:rPr>
      </w:pPr>
      <w:sdt>
        <w:sdtPr>
          <w:tag w:val="goog_rdk_27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Arimo" w:cs="Arimo" w:eastAsia="Arimo" w:hAnsi="Arimo"/>
          <w:b w:val="1"/>
          <w:rtl w:val="0"/>
        </w:rPr>
        <w:t xml:space="preserve">Disclaimer: The goal of this tutorial is not to give legal advice. If your intent is to license software that does not fall under the definition of open-source software, you should seek advice from a legal professional. This tutorial nor its contributors are responsible for the use of any advice provided herein. </w:t>
      </w:r>
      <w:r w:rsidDel="00000000" w:rsidR="00000000" w:rsidRPr="00000000">
        <w:rPr>
          <w:rtl w:val="0"/>
        </w:rPr>
      </w:r>
    </w:p>
    <w:sdt>
      <w:sdtPr>
        <w:tag w:val="goog_rdk_273"/>
      </w:sdtPr>
      <w:sdtContent>
        <w:p w:rsidR="00000000" w:rsidDel="00000000" w:rsidP="00000000" w:rsidRDefault="00000000" w:rsidRPr="00000000" w14:paraId="0000057D">
          <w:pPr>
            <w:pageBreakBefore w:val="0"/>
            <w:ind w:left="0" w:firstLine="0"/>
            <w:jc w:val="both"/>
            <w:rPr>
              <w:ins w:author="Vyren" w:id="0" w:date="2021-03-02T16:29:42Z"/>
              <w:rFonts w:ascii="Arimo" w:cs="Arimo" w:eastAsia="Arimo" w:hAnsi="Arimo"/>
              <w:i w:val="0"/>
              <w:u w:val="none"/>
              <w:vertAlign w:val="baseline"/>
            </w:rPr>
          </w:pPr>
          <w:sdt>
            <w:sdtPr>
              <w:tag w:val="goog_rdk_274"/>
            </w:sdtPr>
            <w:sdtContent>
              <w:r w:rsidDel="00000000" w:rsidR="00000000" w:rsidRPr="00000000">
                <w:rPr>
                  <w:rFonts w:ascii="Arial Unicode MS" w:cs="Arial Unicode MS" w:eastAsia="Arial Unicode MS" w:hAnsi="Arial Unicode MS"/>
                  <w:i w:val="0"/>
                  <w:u w:val="none"/>
                  <w:vertAlign w:val="baseline"/>
                  <w:rtl w:val="0"/>
                </w:rPr>
                <w:t xml:space="preserve">　A license is, so to speak, a plugin's terms and conditions. Although it is fine if you determine these terms and conditions yourself, consider the necessity of referring to wide-ranging cases, such as those involving commercial use or usage as an adult-only product, by adopting a license that has already been used widespread, you can prevent in advance any problems or misunderstandings, even among users speaking other languages. </w:t>
              </w:r>
            </w:sdtContent>
          </w:sdt>
          <w:sdt>
            <w:sdtPr>
              <w:tag w:val="goog_rdk_272"/>
            </w:sdtPr>
            <w:sdtContent>
              <w:ins w:author="Vyren" w:id="0" w:date="2021-03-02T16:29:42Z">
                <w:r w:rsidDel="00000000" w:rsidR="00000000" w:rsidRPr="00000000">
                  <w:rPr>
                    <w:rtl w:val="0"/>
                  </w:rPr>
                </w:r>
              </w:ins>
            </w:sdtContent>
          </w:sdt>
        </w:p>
      </w:sdtContent>
    </w:sdt>
    <w:sdt>
      <w:sdtPr>
        <w:tag w:val="goog_rdk_276"/>
      </w:sdtPr>
      <w:sdtContent>
        <w:p w:rsidR="00000000" w:rsidDel="00000000" w:rsidP="00000000" w:rsidRDefault="00000000" w:rsidRPr="00000000" w14:paraId="0000057E">
          <w:pPr>
            <w:pageBreakBefore w:val="0"/>
            <w:ind w:left="0" w:firstLine="0"/>
            <w:jc w:val="both"/>
            <w:rPr>
              <w:ins w:author="Vyren" w:id="0" w:date="2021-03-02T16:29:42Z"/>
              <w:rFonts w:ascii="Arimo" w:cs="Arimo" w:eastAsia="Arimo" w:hAnsi="Arimo"/>
              <w:i w:val="0"/>
              <w:u w:val="none"/>
              <w:vertAlign w:val="baseline"/>
            </w:rPr>
          </w:pPr>
          <w:sdt>
            <w:sdtPr>
              <w:tag w:val="goog_rdk_275"/>
            </w:sdtPr>
            <w:sdtContent>
              <w:ins w:author="Vyren" w:id="0" w:date="2021-03-02T16:29:42Z">
                <w:r w:rsidDel="00000000" w:rsidR="00000000" w:rsidRPr="00000000">
                  <w:rPr>
                    <w:rtl w:val="0"/>
                  </w:rPr>
                </w:r>
              </w:ins>
            </w:sdtContent>
          </w:sdt>
        </w:p>
      </w:sdtContent>
    </w:sdt>
    <w:sdt>
      <w:sdtPr>
        <w:tag w:val="goog_rdk_278"/>
      </w:sdtPr>
      <w:sdtContent>
        <w:p w:rsidR="00000000" w:rsidDel="00000000" w:rsidP="00000000" w:rsidRDefault="00000000" w:rsidRPr="00000000" w14:paraId="0000057F">
          <w:pPr>
            <w:pageBreakBefore w:val="0"/>
            <w:jc w:val="both"/>
            <w:rPr>
              <w:ins w:author="Vyren" w:id="0" w:date="2021-03-02T16:29:42Z"/>
              <w:rFonts w:ascii="Arimo" w:cs="Arimo" w:eastAsia="Arimo" w:hAnsi="Arimo"/>
              <w:i w:val="0"/>
              <w:u w:val="none"/>
              <w:vertAlign w:val="baseline"/>
            </w:rPr>
          </w:pPr>
          <w:sdt>
            <w:sdtPr>
              <w:tag w:val="goog_rdk_277"/>
            </w:sdtPr>
            <w:sdtContent>
              <w:ins w:author="Vyren" w:id="0" w:date="2021-03-02T16:29:42Z">
                <w:r w:rsidDel="00000000" w:rsidR="00000000" w:rsidRPr="00000000">
                  <w:rPr>
                    <w:rFonts w:ascii="Arimo" w:cs="Arimo" w:eastAsia="Arimo" w:hAnsi="Arimo"/>
                    <w:i w:val="0"/>
                    <w:u w:val="none"/>
                    <w:vertAlign w:val="baseline"/>
                    <w:rtl w:val="0"/>
                  </w:rPr>
                  <w:t xml:space="preserve">　The GitHub community has created a resource to help </w:t>
                </w:r>
                <w:r w:rsidDel="00000000" w:rsidR="00000000" w:rsidRPr="00000000">
                  <w:fldChar w:fldCharType="begin"/>
                </w:r>
                <w:r w:rsidDel="00000000" w:rsidR="00000000" w:rsidRPr="00000000">
                  <w:instrText xml:space="preserve">HYPERLINK "https://opensource.com/resources/what-open-source"</w:instrText>
                </w:r>
                <w:r w:rsidDel="00000000" w:rsidR="00000000" w:rsidRPr="00000000">
                  <w:fldChar w:fldCharType="separate"/>
                </w:r>
                <w:r w:rsidDel="00000000" w:rsidR="00000000" w:rsidRPr="00000000">
                  <w:rPr>
                    <w:rFonts w:ascii="Arimo" w:cs="Arimo" w:eastAsia="Arimo" w:hAnsi="Arimo"/>
                    <w:i w:val="0"/>
                    <w:u w:val="none"/>
                    <w:vertAlign w:val="baseline"/>
                    <w:rtl w:val="0"/>
                  </w:rPr>
                  <w:t xml:space="preserve">open-source</w:t>
                </w:r>
                <w:r w:rsidDel="00000000" w:rsidR="00000000" w:rsidRPr="00000000">
                  <w:fldChar w:fldCharType="end"/>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0"/>
                    <w:u w:val="none"/>
                    <w:vertAlign w:val="baseline"/>
                    <w:rtl w:val="0"/>
                  </w:rPr>
                  <w:t xml:space="preserve">developers of any calibre to choose a license for their projects, hosted on </w:t>
                </w:r>
                <w:r w:rsidDel="00000000" w:rsidR="00000000" w:rsidRPr="00000000">
                  <w:fldChar w:fldCharType="begin"/>
                </w:r>
                <w:r w:rsidDel="00000000" w:rsidR="00000000" w:rsidRPr="00000000">
                  <w:instrText xml:space="preserve">HYPERLINK "https://choosealicense.com/"</w:instrText>
                </w:r>
                <w:r w:rsidDel="00000000" w:rsidR="00000000" w:rsidRPr="00000000">
                  <w:fldChar w:fldCharType="separate"/>
                </w:r>
                <w:r w:rsidDel="00000000" w:rsidR="00000000" w:rsidRPr="00000000">
                  <w:rPr>
                    <w:rFonts w:ascii="Arimo" w:cs="Arimo" w:eastAsia="Arimo" w:hAnsi="Arimo"/>
                    <w:i w:val="0"/>
                    <w:u w:val="none"/>
                    <w:vertAlign w:val="baseline"/>
                    <w:rtl w:val="0"/>
                  </w:rPr>
                  <w:t xml:space="preserve">choosealicense.com</w:t>
                </w:r>
                <w:r w:rsidDel="00000000" w:rsidR="00000000" w:rsidRPr="00000000">
                  <w:fldChar w:fldCharType="end"/>
                </w:r>
                <w:r w:rsidDel="00000000" w:rsidR="00000000" w:rsidRPr="00000000">
                  <w:rPr>
                    <w:rFonts w:ascii="Arimo" w:cs="Arimo" w:eastAsia="Arimo" w:hAnsi="Arimo"/>
                    <w:i w:val="0"/>
                    <w:u w:val="none"/>
                    <w:vertAlign w:val="baseline"/>
                    <w:rtl w:val="0"/>
                  </w:rPr>
                  <w:t xml:space="preserve">. However, if you want a quick and easy solution to your licensing woes, consider using the </w:t>
                </w:r>
                <w:r w:rsidDel="00000000" w:rsidR="00000000" w:rsidRPr="00000000">
                  <w:fldChar w:fldCharType="begin"/>
                </w:r>
                <w:r w:rsidDel="00000000" w:rsidR="00000000" w:rsidRPr="00000000">
                  <w:instrText xml:space="preserve">HYPERLINK "https://choosealicense.com/licenses/mit/"</w:instrText>
                </w:r>
                <w:r w:rsidDel="00000000" w:rsidR="00000000" w:rsidRPr="00000000">
                  <w:fldChar w:fldCharType="separate"/>
                </w:r>
                <w:r w:rsidDel="00000000" w:rsidR="00000000" w:rsidRPr="00000000">
                  <w:rPr>
                    <w:rFonts w:ascii="Arimo" w:cs="Arimo" w:eastAsia="Arimo" w:hAnsi="Arimo"/>
                    <w:i w:val="0"/>
                    <w:u w:val="none"/>
                    <w:vertAlign w:val="baseline"/>
                    <w:rtl w:val="0"/>
                  </w:rPr>
                  <w:t xml:space="preserve">MIT license</w:t>
                </w:r>
                <w:r w:rsidDel="00000000" w:rsidR="00000000" w:rsidRPr="00000000">
                  <w:fldChar w:fldCharType="end"/>
                </w:r>
                <w:r w:rsidDel="00000000" w:rsidR="00000000" w:rsidRPr="00000000">
                  <w:rPr>
                    <w:rFonts w:ascii="Arimo" w:cs="Arimo" w:eastAsia="Arimo" w:hAnsi="Arimo"/>
                    <w:i w:val="0"/>
                    <w:u w:val="none"/>
                    <w:vertAlign w:val="baseline"/>
                    <w:rtl w:val="0"/>
                  </w:rPr>
                  <w:t xml:space="preserve">. This is perhaps the most permissive license, allowing users of your project to modify, distribute, and sell copies of your code as long as they include a copy of the original license alongside their code. In this case, this license would be copied into a comment at the top of your plugin file. Since the license should include your name in its header, simply retaining that license in its original form in the plugin file is enough for users to fulfill the terms of the license. </w:t>
                </w:r>
                <w:r w:rsidDel="00000000" w:rsidR="00000000" w:rsidRPr="00000000">
                  <w:rPr>
                    <w:rtl w:val="0"/>
                  </w:rPr>
                </w:r>
              </w:ins>
            </w:sdtContent>
          </w:sdt>
        </w:p>
      </w:sdtContent>
    </w:sdt>
    <w:sdt>
      <w:sdtPr>
        <w:tag w:val="goog_rdk_280"/>
      </w:sdtPr>
      <w:sdtContent>
        <w:p w:rsidR="00000000" w:rsidDel="00000000" w:rsidP="00000000" w:rsidRDefault="00000000" w:rsidRPr="00000000" w14:paraId="00000580">
          <w:pPr>
            <w:pageBreakBefore w:val="0"/>
            <w:jc w:val="both"/>
            <w:rPr>
              <w:ins w:author="Vyren" w:id="0" w:date="2021-03-02T16:29:42Z"/>
              <w:rFonts w:ascii="Arimo" w:cs="Arimo" w:eastAsia="Arimo" w:hAnsi="Arimo"/>
              <w:i w:val="0"/>
              <w:u w:val="none"/>
              <w:vertAlign w:val="baseline"/>
            </w:rPr>
          </w:pPr>
          <w:sdt>
            <w:sdtPr>
              <w:tag w:val="goog_rdk_279"/>
            </w:sdtPr>
            <w:sdtContent>
              <w:ins w:author="Vyren" w:id="0" w:date="2021-03-02T16:29:42Z">
                <w:r w:rsidDel="00000000" w:rsidR="00000000" w:rsidRPr="00000000">
                  <w:rPr>
                    <w:rtl w:val="0"/>
                  </w:rPr>
                </w:r>
              </w:ins>
            </w:sdtContent>
          </w:sdt>
        </w:p>
      </w:sdtContent>
    </w:sdt>
    <w:sdt>
      <w:sdtPr>
        <w:tag w:val="goog_rdk_283"/>
      </w:sdtPr>
      <w:sdtContent>
        <w:p w:rsidR="00000000" w:rsidDel="00000000" w:rsidP="00000000" w:rsidRDefault="00000000" w:rsidRPr="00000000" w14:paraId="00000581">
          <w:pPr>
            <w:pageBreakBefore w:val="0"/>
            <w:jc w:val="both"/>
            <w:rPr>
              <w:del w:author="Vyren" w:id="0" w:date="2021-03-02T16:29:42Z"/>
              <w:rFonts w:ascii="Arimo" w:cs="Arimo" w:eastAsia="Arimo" w:hAnsi="Arimo"/>
              <w:i w:val="0"/>
              <w:u w:val="none"/>
              <w:vertAlign w:val="baseline"/>
            </w:rPr>
          </w:pPr>
          <w:sdt>
            <w:sdtPr>
              <w:tag w:val="goog_rdk_281"/>
            </w:sdtPr>
            <w:sdtContent>
              <w:ins w:author="Vyren" w:id="0" w:date="2021-03-02T16:29:42Z">
                <w:r w:rsidDel="00000000" w:rsidR="00000000" w:rsidRPr="00000000">
                  <w:rPr>
                    <w:rFonts w:ascii="Arimo" w:cs="Arimo" w:eastAsia="Arimo" w:hAnsi="Arimo"/>
                    <w:i w:val="0"/>
                    <w:u w:val="none"/>
                    <w:vertAlign w:val="baseline"/>
                    <w:rtl w:val="0"/>
                  </w:rPr>
                  <w:t xml:space="preserve">　It is worth noting that </w:t>
                </w:r>
                <w:r w:rsidDel="00000000" w:rsidR="00000000" w:rsidRPr="00000000">
                  <w:rPr>
                    <w:rFonts w:ascii="Arimo" w:cs="Arimo" w:eastAsia="Arimo" w:hAnsi="Arimo"/>
                    <w:i w:val="0"/>
                    <w:u w:val="none"/>
                    <w:vertAlign w:val="baseline"/>
                    <w:rtl w:val="0"/>
                  </w:rPr>
                  <w:t xml:space="preserve">a license provides security not just for the creator, but for any potential users as well</w:t>
                </w:r>
                <w:r w:rsidDel="00000000" w:rsidR="00000000" w:rsidRPr="00000000">
                  <w:rPr>
                    <w:rFonts w:ascii="Arimo" w:cs="Arimo" w:eastAsia="Arimo" w:hAnsi="Arimo"/>
                    <w:i w:val="0"/>
                    <w:u w:val="none"/>
                    <w:vertAlign w:val="baseline"/>
                    <w:rtl w:val="0"/>
                  </w:rPr>
                  <w:t xml:space="preserve">. If you are unsure whether or not you want to license your software, or if you want to avoid using a license altogether, </w:t>
                </w:r>
                <w:r w:rsidDel="00000000" w:rsidR="00000000" w:rsidRPr="00000000">
                  <w:rPr>
                    <w:rFonts w:ascii="Arimo" w:cs="Arimo" w:eastAsia="Arimo" w:hAnsi="Arimo"/>
                    <w:i w:val="0"/>
                    <w:u w:val="none"/>
                    <w:vertAlign w:val="baseline"/>
                    <w:rtl w:val="0"/>
                  </w:rPr>
                  <w:t xml:space="preserve">you may want to </w:t>
                </w:r>
                <w:r w:rsidDel="00000000" w:rsidR="00000000" w:rsidRPr="00000000">
                  <w:fldChar w:fldCharType="begin"/>
                </w:r>
                <w:r w:rsidDel="00000000" w:rsidR="00000000" w:rsidRPr="00000000">
                  <w:instrText xml:space="preserve">HYPERLINK "https://choosealicense.com/no-permission/"</w:instrText>
                </w:r>
                <w:r w:rsidDel="00000000" w:rsidR="00000000" w:rsidRPr="00000000">
                  <w:fldChar w:fldCharType="separate"/>
                </w:r>
                <w:r w:rsidDel="00000000" w:rsidR="00000000" w:rsidRPr="00000000">
                  <w:rPr>
                    <w:rFonts w:ascii="Arimo" w:cs="Arimo" w:eastAsia="Arimo" w:hAnsi="Arimo"/>
                    <w:i w:val="0"/>
                    <w:u w:val="none"/>
                    <w:vertAlign w:val="baseline"/>
                    <w:rtl w:val="0"/>
                  </w:rPr>
                  <w:t xml:space="preserve">consider the downsides of releasing unlicensed code</w:t>
                </w:r>
                <w:r w:rsidDel="00000000" w:rsidR="00000000" w:rsidRPr="00000000">
                  <w:fldChar w:fldCharType="end"/>
                </w:r>
                <w:r w:rsidDel="00000000" w:rsidR="00000000" w:rsidRPr="00000000">
                  <w:rPr>
                    <w:rFonts w:ascii="Arimo" w:cs="Arimo" w:eastAsia="Arimo" w:hAnsi="Arimo"/>
                    <w:i w:val="0"/>
                    <w:u w:val="none"/>
                    <w:vertAlign w:val="baseline"/>
                    <w:rtl w:val="0"/>
                  </w:rPr>
                  <w:t xml:space="preserve">, and instead consider using the </w:t>
                </w:r>
                <w:r w:rsidDel="00000000" w:rsidR="00000000" w:rsidRPr="00000000">
                  <w:fldChar w:fldCharType="begin"/>
                </w:r>
                <w:r w:rsidDel="00000000" w:rsidR="00000000" w:rsidRPr="00000000">
                  <w:instrText xml:space="preserve">HYPERLINK "https://choosealicense.com/licenses/unlicense/"</w:instrText>
                </w:r>
                <w:r w:rsidDel="00000000" w:rsidR="00000000" w:rsidRPr="00000000">
                  <w:fldChar w:fldCharType="separate"/>
                </w:r>
                <w:r w:rsidDel="00000000" w:rsidR="00000000" w:rsidRPr="00000000">
                  <w:rPr>
                    <w:rFonts w:ascii="Arimo" w:cs="Arimo" w:eastAsia="Arimo" w:hAnsi="Arimo"/>
                    <w:i w:val="0"/>
                    <w:u w:val="none"/>
                    <w:vertAlign w:val="baseline"/>
                    <w:rtl w:val="0"/>
                  </w:rPr>
                  <w:t xml:space="preserve">unlicense</w:t>
                </w:r>
                <w:r w:rsidDel="00000000" w:rsidR="00000000" w:rsidRPr="00000000">
                  <w:fldChar w:fldCharType="end"/>
                </w:r>
                <w:r w:rsidDel="00000000" w:rsidR="00000000" w:rsidRPr="00000000">
                  <w:rPr>
                    <w:rFonts w:ascii="Arimo" w:cs="Arimo" w:eastAsia="Arimo" w:hAnsi="Arimo"/>
                    <w:i w:val="0"/>
                    <w:u w:val="none"/>
                    <w:vertAlign w:val="baseline"/>
                    <w:rtl w:val="0"/>
                  </w:rPr>
                  <w:t xml:space="preserve">. </w:t>
                </w:r>
              </w:ins>
            </w:sdtContent>
          </w:sdt>
          <w:sdt>
            <w:sdtPr>
              <w:tag w:val="goog_rdk_282"/>
            </w:sdtPr>
            <w:sdtContent>
              <w:del w:author="Vyren" w:id="0" w:date="2021-03-02T16:29:42Z">
                <w:r w:rsidDel="00000000" w:rsidR="00000000" w:rsidRPr="00000000">
                  <w:rPr>
                    <w:rtl w:val="0"/>
                  </w:rPr>
                </w:r>
              </w:del>
            </w:sdtContent>
          </w:sdt>
        </w:p>
      </w:sdtContent>
    </w:sdt>
    <w:sdt>
      <w:sdtPr>
        <w:tag w:val="goog_rdk_285"/>
      </w:sdtPr>
      <w:sdtContent>
        <w:p w:rsidR="00000000" w:rsidDel="00000000" w:rsidP="00000000" w:rsidRDefault="00000000" w:rsidRPr="00000000" w14:paraId="00000582">
          <w:pPr>
            <w:pageBreakBefore w:val="0"/>
            <w:jc w:val="both"/>
            <w:rPr>
              <w:del w:author="Vyren" w:id="0" w:date="2021-03-02T16:29:42Z"/>
              <w:rFonts w:ascii="Arimo" w:cs="Arimo" w:eastAsia="Arimo" w:hAnsi="Arimo"/>
            </w:rPr>
          </w:pPr>
          <w:sdt>
            <w:sdtPr>
              <w:tag w:val="goog_rdk_284"/>
            </w:sdtPr>
            <w:sdtContent>
              <w:del w:author="Vyren" w:id="0" w:date="2021-03-02T16:29:42Z">
                <w:r w:rsidDel="00000000" w:rsidR="00000000" w:rsidRPr="00000000">
                  <w:rPr>
                    <w:rtl w:val="0"/>
                  </w:rPr>
                </w:r>
              </w:del>
            </w:sdtContent>
          </w:sdt>
        </w:p>
      </w:sdtContent>
    </w:sdt>
    <w:sdt>
      <w:sdtPr>
        <w:tag w:val="goog_rdk_287"/>
      </w:sdtPr>
      <w:sdtContent>
        <w:p w:rsidR="00000000" w:rsidDel="00000000" w:rsidP="00000000" w:rsidRDefault="00000000" w:rsidRPr="00000000" w14:paraId="00000583">
          <w:pPr>
            <w:pageBreakBefore w:val="0"/>
            <w:jc w:val="both"/>
            <w:rPr>
              <w:del w:author="Vyren" w:id="0" w:date="2021-03-02T16:29:42Z"/>
              <w:rFonts w:ascii="Arimo" w:cs="Arimo" w:eastAsia="Arimo" w:hAnsi="Arimo"/>
            </w:rPr>
          </w:pPr>
          <w:sdt>
            <w:sdtPr>
              <w:tag w:val="goog_rdk_286"/>
            </w:sdtPr>
            <w:sdtContent>
              <w:del w:author="Vyren" w:id="0" w:date="2021-03-02T16:29:42Z">
                <w:r w:rsidDel="00000000" w:rsidR="00000000" w:rsidRPr="00000000">
                  <w:rPr>
                    <w:rFonts w:ascii="Arimo" w:cs="Arimo" w:eastAsia="Arimo" w:hAnsi="Arimo"/>
                    <w:i w:val="0"/>
                    <w:u w:val="none"/>
                    <w:vertAlign w:val="baseline"/>
                    <w:rtl w:val="0"/>
                  </w:rPr>
                  <w:delText xml:space="preserve">On the other hand, if a plugin has no license or terms and conditions, it is possible that a user could be infringing upon copyright law just by using it, meaning there is a greater risk from using the plugin.</w:delText>
                </w:r>
                <w:r w:rsidDel="00000000" w:rsidR="00000000" w:rsidRPr="00000000">
                  <w:rPr>
                    <w:rtl w:val="0"/>
                  </w:rPr>
                </w:r>
              </w:del>
            </w:sdtContent>
          </w:sdt>
        </w:p>
      </w:sdtContent>
    </w:sdt>
    <w:sdt>
      <w:sdtPr>
        <w:tag w:val="goog_rdk_289"/>
      </w:sdtPr>
      <w:sdtContent>
        <w:p w:rsidR="00000000" w:rsidDel="00000000" w:rsidP="00000000" w:rsidRDefault="00000000" w:rsidRPr="00000000" w14:paraId="00000584">
          <w:pPr>
            <w:pageBreakBefore w:val="0"/>
            <w:jc w:val="both"/>
            <w:rPr>
              <w:del w:author="Vyren" w:id="0" w:date="2021-03-02T16:29:42Z"/>
              <w:rFonts w:ascii="Arimo" w:cs="Arimo" w:eastAsia="Arimo" w:hAnsi="Arimo"/>
            </w:rPr>
          </w:pPr>
          <w:sdt>
            <w:sdtPr>
              <w:tag w:val="goog_rdk_288"/>
            </w:sdtPr>
            <w:sdtContent>
              <w:del w:author="Vyren" w:id="0" w:date="2021-03-02T16:29:42Z">
                <w:r w:rsidDel="00000000" w:rsidR="00000000" w:rsidRPr="00000000">
                  <w:rPr>
                    <w:rtl w:val="0"/>
                  </w:rPr>
                </w:r>
              </w:del>
            </w:sdtContent>
          </w:sdt>
        </w:p>
      </w:sdtContent>
    </w:sdt>
    <w:p w:rsidR="00000000" w:rsidDel="00000000" w:rsidP="00000000" w:rsidRDefault="00000000" w:rsidRPr="00000000" w14:paraId="00000585">
      <w:pPr>
        <w:pageBreakBefore w:val="0"/>
        <w:jc w:val="both"/>
        <w:rPr>
          <w:rFonts w:ascii="Arimo" w:cs="Arimo" w:eastAsia="Arimo" w:hAnsi="Arimo"/>
        </w:rPr>
      </w:pPr>
      <w:sdt>
        <w:sdtPr>
          <w:tag w:val="goog_rdk_290"/>
        </w:sdtPr>
        <w:sdtContent>
          <w:del w:author="Vyren" w:id="0" w:date="2021-03-02T16:29:42Z">
            <w:r w:rsidDel="00000000" w:rsidR="00000000" w:rsidRPr="00000000">
              <w:rPr>
                <w:rFonts w:ascii="Arimo" w:cs="Arimo" w:eastAsia="Arimo" w:hAnsi="Arimo"/>
                <w:i w:val="0"/>
                <w:u w:val="none"/>
                <w:vertAlign w:val="baseline"/>
                <w:rtl w:val="0"/>
              </w:rPr>
              <w:delText xml:space="preserve">　Depending on the license, it may be necessary to declare the copyright or clarify legal provisions or links to legal provisions.</w:delText>
            </w:r>
          </w:del>
        </w:sdtContent>
      </w:sdt>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o Allen" w:id="4" w:date="2021-02-21T10:50:40Z">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if you decide to use IIFE, you also can not make an addon to your plugin.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https://forums.rpgmakerweb.com/index.php?threads/how-important-is-iife-in-rmmv.106760/</w:t>
      </w:r>
    </w:p>
  </w:comment>
  <w:comment w:author="John Clifford" w:id="2" w:date="2020-08-29T09:08:07Z">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I'm mistaken, this is the wrong way round: it's an argument when being passed to a function, and a parameter when being declared in the function declaration.</w:t>
      </w:r>
    </w:p>
  </w:comment>
  <w:comment w:author="Nekohime" w:id="0" w:date="2020-10-30T13:58:55Z">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Modulo is also division as it returns the remainder.</w:t>
      </w:r>
    </w:p>
  </w:comment>
  <w:comment w:author="Anonymous" w:id="10" w:date="2021-01-22T14:16:02Z">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paragraph explaining how to access plugin parameters in code.</w:t>
      </w:r>
    </w:p>
  </w:comment>
  <w:comment w:author="Justin Calleja" w:id="5" w:date="2021-01-10T11:35:42Z">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this continues from the previous discussion and what Game_Interpreter is / does.</w:t>
      </w:r>
    </w:p>
  </w:comment>
  <w:comment w:author="Justin Calleja" w:id="1" w:date="2020-12-26T11:40:36Z">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use the term "statement" but I can understand what you're saying.</w:t>
      </w:r>
    </w:p>
  </w:comment>
  <w:comment w:author="Justin Calleja" w:id="9" w:date="2021-01-10T11:46:40Z">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textPicutreText is not an empty string)</w:t>
      </w:r>
    </w:p>
  </w:comment>
  <w:comment w:author="Justin Calleja" w:id="6" w:date="2021-01-10T11:42:13Z">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"registering" instead of "executing"? Or: "Here, we register the command set, which when executed, saves the string that it..."</w:t>
      </w:r>
    </w:p>
  </w:comment>
  <w:comment w:author="wilmar muñoz" w:id="7" w:date="2021-01-21T01:29:58Z">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wilmar muñoz" w:id="8" w:date="2021-01-21T01:30:13Z">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ohn Clifford" w:id="3" w:date="2020-08-29T09:29:45Z">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an idea to mention the extension functions added by MZ core scripts, like .remove.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88" w15:done="0"/>
  <w15:commentEx w15:paraId="00000589" w15:done="0"/>
  <w15:commentEx w15:paraId="0000058A" w15:done="0"/>
  <w15:commentEx w15:paraId="0000058B" w15:done="0"/>
  <w15:commentEx w15:paraId="0000058C" w15:done="0"/>
  <w15:commentEx w15:paraId="0000058D" w15:done="0"/>
  <w15:commentEx w15:paraId="0000058E" w15:done="0"/>
  <w15:commentEx w15:paraId="0000058F" w15:done="0"/>
  <w15:commentEx w15:paraId="00000590" w15:paraIdParent="0000058F" w15:done="0"/>
  <w15:commentEx w15:paraId="00000591" w15:paraIdParent="0000058F" w15:done="0"/>
  <w15:commentEx w15:paraId="0000059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forums.rpgmakerweb.com/index.php?threads/rpg-maker-mz-script-call-reference.122501/" TargetMode="External"/><Relationship Id="rId14" Type="http://schemas.openxmlformats.org/officeDocument/2006/relationships/hyperlink" Target="https://forums.rpgmakerweb.com/index.php?threads/rpg-maker-mz-script-call-reference.122501/" TargetMode="External"/><Relationship Id="rId17" Type="http://schemas.openxmlformats.org/officeDocument/2006/relationships/hyperlink" Target="https://developer.mozilla.org/ja/docs/Web/JavaScript/Reference/Global_Objects/Array" TargetMode="External"/><Relationship Id="rId16" Type="http://schemas.openxmlformats.org/officeDocument/2006/relationships/hyperlink" Target="https://developer.mozilla.org/ja/docs/Web/JavaScript" TargetMode="External"/><Relationship Id="rId5" Type="http://schemas.openxmlformats.org/officeDocument/2006/relationships/numbering" Target="numbering.xml"/><Relationship Id="rId19" Type="http://schemas.openxmlformats.org/officeDocument/2006/relationships/hyperlink" Target="https://developer.mozilla.org/ja/docs/Web/JavaScript/Reference/Global_Objects/String/toLowerCase" TargetMode="External"/><Relationship Id="rId6" Type="http://schemas.openxmlformats.org/officeDocument/2006/relationships/styles" Target="styles.xml"/><Relationship Id="rId18" Type="http://schemas.openxmlformats.org/officeDocument/2006/relationships/hyperlink" Target="https://developer.mozilla.org/ja/docs/Web/JavaScript/Reference/Global_Objects/Math"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bPHqHPs5NYQWEU/8PIkVwaw==">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2020-07-28T07:43:00Z</dcterms:created>
  <dc:creator>Matsumoto, Kei</dc:creator>
</cp:coreProperties>
</file>